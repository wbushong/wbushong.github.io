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AA14" w14:textId="60285ECD" w:rsidR="00353C74" w:rsidRDefault="00EB41A4" w:rsidP="001C0A03">
      <w:pPr>
        <w:spacing w:after="0" w:line="240" w:lineRule="auto"/>
      </w:pPr>
      <w:r>
        <w:rPr>
          <w:b/>
        </w:rPr>
        <w:t xml:space="preserve">BCS152: </w:t>
      </w:r>
      <w:r w:rsidR="001D6D27">
        <w:rPr>
          <w:b/>
        </w:rPr>
        <w:t xml:space="preserve">Language &amp; </w:t>
      </w:r>
      <w:r w:rsidR="00E30E32">
        <w:rPr>
          <w:b/>
        </w:rPr>
        <w:t>Psycholinguistics</w:t>
      </w:r>
      <w:r w:rsidR="005C29AC">
        <w:rPr>
          <w:b/>
        </w:rPr>
        <w:t xml:space="preserve"> </w:t>
      </w:r>
      <w:r w:rsidR="00256E02">
        <w:rPr>
          <w:b/>
        </w:rPr>
        <w:t>(4</w:t>
      </w:r>
      <w:r w:rsidR="004F2464">
        <w:rPr>
          <w:b/>
        </w:rPr>
        <w:t xml:space="preserve"> Cr.)</w:t>
      </w:r>
      <w:r w:rsidR="0055539E">
        <w:rPr>
          <w:b/>
        </w:rPr>
        <w:t xml:space="preserve">  </w:t>
      </w:r>
      <w:r w:rsidR="0025126F">
        <w:rPr>
          <w:b/>
        </w:rPr>
        <w:tab/>
      </w:r>
      <w:r w:rsidR="0025126F">
        <w:rPr>
          <w:b/>
        </w:rPr>
        <w:tab/>
        <w:t xml:space="preserve">    </w:t>
      </w:r>
      <w:r w:rsidR="0055539E">
        <w:rPr>
          <w:b/>
        </w:rPr>
        <w:t xml:space="preserve"> </w:t>
      </w:r>
      <w:r>
        <w:rPr>
          <w:b/>
        </w:rPr>
        <w:tab/>
      </w:r>
      <w:r w:rsidR="001D6D27">
        <w:rPr>
          <w:b/>
        </w:rPr>
        <w:tab/>
      </w:r>
      <w:r w:rsidR="0055539E">
        <w:rPr>
          <w:b/>
        </w:rPr>
        <w:t xml:space="preserve">  </w:t>
      </w:r>
      <w:r w:rsidR="001A3692">
        <w:t>Fall</w:t>
      </w:r>
      <w:r w:rsidR="005C29AC">
        <w:t xml:space="preserve"> 201</w:t>
      </w:r>
      <w:r w:rsidR="001D6D27">
        <w:t>8</w:t>
      </w:r>
    </w:p>
    <w:p w14:paraId="1FB09BB5" w14:textId="556C7BB4" w:rsidR="004F2464" w:rsidRDefault="002D7A20" w:rsidP="001C0A03">
      <w:pPr>
        <w:spacing w:after="0" w:line="240" w:lineRule="auto"/>
      </w:pPr>
      <w:r>
        <w:t xml:space="preserve">Time: </w:t>
      </w:r>
      <w:r w:rsidR="001D6D27">
        <w:t>Mondays</w:t>
      </w:r>
      <w:r>
        <w:t xml:space="preserve"> and </w:t>
      </w:r>
      <w:r w:rsidR="001D6D27">
        <w:t>Wednesdays</w:t>
      </w:r>
      <w:r>
        <w:t>, 2:00 - 3</w:t>
      </w:r>
      <w:r w:rsidR="00FF5DDD">
        <w:t>:15</w:t>
      </w:r>
      <w:r w:rsidR="004F2464">
        <w:t>pm</w:t>
      </w:r>
    </w:p>
    <w:p w14:paraId="55522B72" w14:textId="4A9E6004" w:rsidR="004F2464" w:rsidRDefault="004F2464" w:rsidP="001C0A03">
      <w:pPr>
        <w:spacing w:after="0" w:line="240" w:lineRule="auto"/>
      </w:pPr>
      <w:r>
        <w:t xml:space="preserve">Room: </w:t>
      </w:r>
      <w:r w:rsidR="007B4D54">
        <w:t>Strong Auditorium (Lower level)</w:t>
      </w:r>
    </w:p>
    <w:p w14:paraId="582C833E" w14:textId="4CB251A8" w:rsidR="007B4D54" w:rsidRDefault="001A3692" w:rsidP="001C0A03">
      <w:pPr>
        <w:spacing w:after="0" w:line="240" w:lineRule="auto"/>
      </w:pPr>
      <w:r>
        <w:t>Course</w:t>
      </w:r>
      <w:r w:rsidR="00D94042">
        <w:t xml:space="preserve"> Instructor</w:t>
      </w:r>
      <w:r w:rsidR="001D6D27">
        <w:t>s</w:t>
      </w:r>
      <w:r w:rsidR="007B4D54">
        <w:t>:</w:t>
      </w:r>
      <w:r w:rsidR="007B4D54">
        <w:tab/>
      </w:r>
      <w:r w:rsidR="001D6D27">
        <w:t xml:space="preserve">Dr. </w:t>
      </w:r>
      <w:r w:rsidR="00874029">
        <w:t xml:space="preserve">Chung-Lin </w:t>
      </w:r>
      <w:r w:rsidR="00D94042" w:rsidRPr="00AD45BA">
        <w:t>Martin</w:t>
      </w:r>
      <w:r w:rsidR="00D94042">
        <w:t xml:space="preserve"> Yang</w:t>
      </w:r>
      <w:r w:rsidR="007B4D54">
        <w:t xml:space="preserve"> (</w:t>
      </w:r>
      <w:hyperlink r:id="rId8" w:history="1">
        <w:r w:rsidR="007B4D54" w:rsidRPr="001F6C0A">
          <w:rPr>
            <w:rStyle w:val="Hyperlink"/>
          </w:rPr>
          <w:t>chung-lin.yang@rochester.edu</w:t>
        </w:r>
      </w:hyperlink>
      <w:r w:rsidR="007B4D54" w:rsidRPr="007B4D54">
        <w:t>)</w:t>
      </w:r>
      <w:r w:rsidR="001D6D27">
        <w:t xml:space="preserve"> </w:t>
      </w:r>
    </w:p>
    <w:p w14:paraId="4C599333" w14:textId="3173601E" w:rsidR="00D94042" w:rsidRDefault="001D6D27" w:rsidP="007B4D54">
      <w:pPr>
        <w:spacing w:after="0" w:line="240" w:lineRule="auto"/>
        <w:ind w:left="1440" w:firstLine="720"/>
      </w:pPr>
      <w:r>
        <w:t xml:space="preserve">Wednesday </w:t>
      </w:r>
      <w:proofErr w:type="spellStart"/>
      <w:r>
        <w:t>Bushong</w:t>
      </w:r>
      <w:proofErr w:type="spellEnd"/>
      <w:r w:rsidR="007B4D54">
        <w:t xml:space="preserve"> (</w:t>
      </w:r>
      <w:hyperlink r:id="rId9" w:history="1">
        <w:r w:rsidR="007B4D54" w:rsidRPr="009D7BB4">
          <w:rPr>
            <w:rStyle w:val="Hyperlink"/>
          </w:rPr>
          <w:t>wbushong@ur.rochester.edu</w:t>
        </w:r>
      </w:hyperlink>
      <w:r w:rsidR="007B4D54" w:rsidRPr="007B4D54">
        <w:t>)</w:t>
      </w:r>
    </w:p>
    <w:p w14:paraId="5589BB48" w14:textId="3C21C211" w:rsidR="001D6D27" w:rsidRDefault="001D6D27" w:rsidP="001C0A03">
      <w:pPr>
        <w:spacing w:after="0" w:line="240" w:lineRule="auto"/>
      </w:pPr>
      <w:r>
        <w:t xml:space="preserve">Teaching Assistants: </w:t>
      </w:r>
      <w:r w:rsidR="007F23A8">
        <w:tab/>
        <w:t>Katherine Trice</w:t>
      </w:r>
      <w:r w:rsidR="007B4D54">
        <w:t xml:space="preserve"> (</w:t>
      </w:r>
      <w:hyperlink r:id="rId10" w:history="1">
        <w:r w:rsidR="007B4D54" w:rsidRPr="009D7BB4">
          <w:rPr>
            <w:rStyle w:val="Hyperlink"/>
          </w:rPr>
          <w:t>ktrice@u.rochester.edu</w:t>
        </w:r>
      </w:hyperlink>
      <w:r w:rsidR="007B4D54" w:rsidRPr="007B4D54">
        <w:t>)</w:t>
      </w:r>
    </w:p>
    <w:p w14:paraId="57212455" w14:textId="6A144CC2" w:rsidR="007F23A8" w:rsidRDefault="007F23A8" w:rsidP="001C0A03">
      <w:pPr>
        <w:spacing w:after="0" w:line="240" w:lineRule="auto"/>
      </w:pPr>
      <w:r>
        <w:tab/>
      </w:r>
      <w:r>
        <w:tab/>
      </w:r>
      <w:r>
        <w:tab/>
        <w:t xml:space="preserve">Nicole </w:t>
      </w:r>
      <w:proofErr w:type="spellStart"/>
      <w:r>
        <w:t>Vieyto</w:t>
      </w:r>
      <w:proofErr w:type="spellEnd"/>
      <w:r w:rsidR="007B4D54">
        <w:t xml:space="preserve"> (</w:t>
      </w:r>
      <w:hyperlink r:id="rId11" w:history="1">
        <w:r w:rsidR="007B4D54" w:rsidRPr="009D7BB4">
          <w:rPr>
            <w:rStyle w:val="Hyperlink"/>
          </w:rPr>
          <w:t>nvieyto@u.rochester.edu</w:t>
        </w:r>
      </w:hyperlink>
      <w:r w:rsidR="007B4D54" w:rsidRPr="007B4D54">
        <w:t>)</w:t>
      </w:r>
    </w:p>
    <w:p w14:paraId="75358D0B" w14:textId="19DC06D5" w:rsidR="007F23A8" w:rsidRDefault="007F23A8" w:rsidP="001C0A03">
      <w:pPr>
        <w:spacing w:after="0" w:line="240" w:lineRule="auto"/>
      </w:pPr>
      <w:r>
        <w:tab/>
      </w:r>
      <w:r>
        <w:tab/>
      </w:r>
      <w:r>
        <w:tab/>
        <w:t xml:space="preserve">Sanoe </w:t>
      </w:r>
      <w:proofErr w:type="spellStart"/>
      <w:r>
        <w:t>Lanias</w:t>
      </w:r>
      <w:proofErr w:type="spellEnd"/>
      <w:r w:rsidR="007B4D54">
        <w:t xml:space="preserve"> (</w:t>
      </w:r>
      <w:hyperlink r:id="rId12" w:history="1">
        <w:r w:rsidR="007B4D54" w:rsidRPr="009D7BB4">
          <w:rPr>
            <w:rStyle w:val="Hyperlink"/>
          </w:rPr>
          <w:t>slanias@u.rochester.edu</w:t>
        </w:r>
      </w:hyperlink>
      <w:r w:rsidR="007B4D54" w:rsidRPr="007B4D54">
        <w:t>)</w:t>
      </w:r>
    </w:p>
    <w:p w14:paraId="28FED89F" w14:textId="77777777" w:rsidR="007B4D54" w:rsidRDefault="007B4D54" w:rsidP="001C0A03">
      <w:pPr>
        <w:spacing w:after="0" w:line="240" w:lineRule="auto"/>
      </w:pPr>
    </w:p>
    <w:p w14:paraId="3BD187B1" w14:textId="33D3A34B" w:rsidR="001A3692" w:rsidRDefault="001A3692" w:rsidP="001C0A03">
      <w:pPr>
        <w:spacing w:after="0" w:line="240" w:lineRule="auto"/>
      </w:pPr>
      <w:r>
        <w:t xml:space="preserve">Office: </w:t>
      </w:r>
      <w:r w:rsidR="001D6D27">
        <w:t>Meliora Hall 322</w:t>
      </w:r>
      <w:r w:rsidR="001B2F70">
        <w:t xml:space="preserve"> (Dr. Yang)</w:t>
      </w:r>
    </w:p>
    <w:p w14:paraId="0B72071B" w14:textId="77777777" w:rsidR="00256E02" w:rsidRDefault="00256E02" w:rsidP="001C0A03">
      <w:pPr>
        <w:spacing w:after="0" w:line="240" w:lineRule="auto"/>
      </w:pPr>
    </w:p>
    <w:p w14:paraId="704F7840" w14:textId="71F60356" w:rsidR="001A3692" w:rsidRDefault="006A424C" w:rsidP="001C0A03">
      <w:pPr>
        <w:spacing w:after="0" w:line="240" w:lineRule="auto"/>
      </w:pPr>
      <w:r>
        <w:t xml:space="preserve">Phone: </w:t>
      </w:r>
      <w:r w:rsidR="001D6D27">
        <w:t>585-275-1812</w:t>
      </w:r>
      <w:r w:rsidR="001B2F70">
        <w:t xml:space="preserve"> (Dr. Yang)</w:t>
      </w:r>
    </w:p>
    <w:p w14:paraId="6FF37A03" w14:textId="77777777" w:rsidR="00874029" w:rsidRDefault="00874029" w:rsidP="001C0A03">
      <w:pPr>
        <w:spacing w:after="0" w:line="240" w:lineRule="auto"/>
      </w:pPr>
    </w:p>
    <w:p w14:paraId="06BF53D2" w14:textId="77777777" w:rsidR="001D6D27" w:rsidRDefault="00BF7833" w:rsidP="001C0A03">
      <w:pPr>
        <w:spacing w:after="0" w:line="240" w:lineRule="auto"/>
      </w:pPr>
      <w:r>
        <w:t xml:space="preserve">Office Hours: </w:t>
      </w:r>
    </w:p>
    <w:p w14:paraId="33C51F1E" w14:textId="4554153E" w:rsidR="001A3692" w:rsidRDefault="001D6D27" w:rsidP="007E1490">
      <w:pPr>
        <w:spacing w:after="0" w:line="240" w:lineRule="auto"/>
        <w:ind w:left="720"/>
      </w:pPr>
      <w:r>
        <w:t xml:space="preserve">Dr. Yang: </w:t>
      </w:r>
      <w:r w:rsidR="00DA177E" w:rsidRPr="00226A02">
        <w:rPr>
          <w:color w:val="FF0000"/>
        </w:rPr>
        <w:t>Thursdays 1:30-2:30pm, Fridays 1:30-2:30pm</w:t>
      </w:r>
      <w:r w:rsidR="00DA177E">
        <w:rPr>
          <w:color w:val="FF0000"/>
        </w:rPr>
        <w:t xml:space="preserve"> (effective 11/29)</w:t>
      </w:r>
      <w:bookmarkStart w:id="0" w:name="_GoBack"/>
      <w:bookmarkEnd w:id="0"/>
    </w:p>
    <w:p w14:paraId="0BD37F23" w14:textId="73F23511" w:rsidR="001D6D27" w:rsidRDefault="00256E02" w:rsidP="007E1490">
      <w:pPr>
        <w:spacing w:after="0" w:line="240" w:lineRule="auto"/>
        <w:ind w:left="720"/>
      </w:pPr>
      <w:r>
        <w:t xml:space="preserve">Wednesday </w:t>
      </w:r>
      <w:proofErr w:type="spellStart"/>
      <w:r>
        <w:t>Bushong</w:t>
      </w:r>
      <w:proofErr w:type="spellEnd"/>
      <w:r>
        <w:t>:</w:t>
      </w:r>
      <w:r w:rsidR="001D6D27">
        <w:t xml:space="preserve"> </w:t>
      </w:r>
      <w:r>
        <w:t xml:space="preserve">Wednesdays 10-12 </w:t>
      </w:r>
      <w:r w:rsidR="00E35F5F">
        <w:rPr>
          <w:rFonts w:hint="eastAsia"/>
        </w:rPr>
        <w:t>at Me</w:t>
      </w:r>
      <w:r w:rsidR="00E35F5F">
        <w:t>li</w:t>
      </w:r>
      <w:r>
        <w:rPr>
          <w:rFonts w:hint="eastAsia"/>
        </w:rPr>
        <w:t>ora Hall 421</w:t>
      </w:r>
    </w:p>
    <w:p w14:paraId="2E35768E" w14:textId="035493B1" w:rsidR="007B4D54" w:rsidRDefault="007B4D54" w:rsidP="007B4D54">
      <w:pPr>
        <w:spacing w:after="0" w:line="240" w:lineRule="auto"/>
        <w:ind w:firstLine="720"/>
      </w:pPr>
      <w:r>
        <w:t>Katherine Trice: Tuesdays 1-3pm at Meliora 428</w:t>
      </w:r>
    </w:p>
    <w:p w14:paraId="5411FC6D" w14:textId="6D264A59" w:rsidR="007B4D54" w:rsidRDefault="007B4D54" w:rsidP="007B4D54">
      <w:pPr>
        <w:spacing w:after="0" w:line="240" w:lineRule="auto"/>
      </w:pPr>
      <w:r>
        <w:tab/>
        <w:t xml:space="preserve">Nicole </w:t>
      </w:r>
      <w:proofErr w:type="spellStart"/>
      <w:r>
        <w:t>Vieyto</w:t>
      </w:r>
      <w:proofErr w:type="spellEnd"/>
      <w:r>
        <w:t xml:space="preserve">: </w:t>
      </w:r>
      <w:r w:rsidR="00B9548C">
        <w:t>Fridays</w:t>
      </w:r>
      <w:r w:rsidR="00146915">
        <w:t xml:space="preserve"> 12-2</w:t>
      </w:r>
      <w:r>
        <w:t xml:space="preserve">pm at Meliora 428 </w:t>
      </w:r>
    </w:p>
    <w:p w14:paraId="714CE68C" w14:textId="667A2CCC" w:rsidR="007B4D54" w:rsidRDefault="007B4D54" w:rsidP="007B4D54">
      <w:pPr>
        <w:spacing w:after="0" w:line="240" w:lineRule="auto"/>
        <w:ind w:left="720"/>
      </w:pPr>
      <w:r>
        <w:t xml:space="preserve">Sanoe </w:t>
      </w:r>
      <w:proofErr w:type="spellStart"/>
      <w:r>
        <w:t>Lanias</w:t>
      </w:r>
      <w:proofErr w:type="spellEnd"/>
      <w:r w:rsidR="00B9548C">
        <w:t>: Wednesdays 4:50-5:50pm at Meliora 428</w:t>
      </w:r>
    </w:p>
    <w:p w14:paraId="2C47A315" w14:textId="77777777" w:rsidR="00492CB5" w:rsidRDefault="00492CB5" w:rsidP="0055539E">
      <w:pPr>
        <w:spacing w:after="0" w:line="240" w:lineRule="auto"/>
      </w:pPr>
    </w:p>
    <w:p w14:paraId="534826A8" w14:textId="77777777" w:rsidR="0014369C" w:rsidRDefault="001A3692" w:rsidP="0055539E">
      <w:pPr>
        <w:spacing w:after="0" w:line="240" w:lineRule="auto"/>
      </w:pPr>
      <w:r>
        <w:t xml:space="preserve">Course </w:t>
      </w:r>
      <w:r w:rsidR="0055539E">
        <w:t>description</w:t>
      </w:r>
      <w:r>
        <w:t xml:space="preserve">: </w:t>
      </w:r>
      <w:r w:rsidR="00C8331A">
        <w:rPr>
          <w:rFonts w:hint="eastAsia"/>
        </w:rPr>
        <w:t>The goal of t</w:t>
      </w:r>
      <w:r w:rsidR="0082676F">
        <w:t xml:space="preserve">his course </w:t>
      </w:r>
      <w:r w:rsidR="00C8331A">
        <w:rPr>
          <w:rFonts w:hint="eastAsia"/>
        </w:rPr>
        <w:t>is to</w:t>
      </w:r>
      <w:r w:rsidR="0082676F">
        <w:t xml:space="preserve"> </w:t>
      </w:r>
      <w:r w:rsidR="00C8331A">
        <w:rPr>
          <w:rFonts w:hint="eastAsia"/>
        </w:rPr>
        <w:t xml:space="preserve">introduce </w:t>
      </w:r>
      <w:r w:rsidR="00967BE5">
        <w:rPr>
          <w:rFonts w:hint="eastAsia"/>
        </w:rPr>
        <w:t xml:space="preserve">you </w:t>
      </w:r>
      <w:r w:rsidR="00C8331A">
        <w:rPr>
          <w:rFonts w:hint="eastAsia"/>
        </w:rPr>
        <w:t>the psychological and neuropsychological processes involved in language comprehension, production</w:t>
      </w:r>
      <w:r w:rsidR="0036559E">
        <w:t xml:space="preserve"> </w:t>
      </w:r>
      <w:r w:rsidR="00232B6B">
        <w:rPr>
          <w:rFonts w:hint="eastAsia"/>
        </w:rPr>
        <w:t xml:space="preserve">and acquisition. </w:t>
      </w:r>
      <w:r w:rsidR="00391E9B">
        <w:rPr>
          <w:rFonts w:hint="eastAsia"/>
        </w:rPr>
        <w:t>This</w:t>
      </w:r>
      <w:r w:rsidR="005C7B0A">
        <w:rPr>
          <w:rFonts w:hint="eastAsia"/>
        </w:rPr>
        <w:t xml:space="preserve"> course will</w:t>
      </w:r>
      <w:r w:rsidR="0036559E">
        <w:t xml:space="preserve"> also </w:t>
      </w:r>
      <w:r w:rsidR="005C7B0A">
        <w:t>provid</w:t>
      </w:r>
      <w:r w:rsidR="005C7B0A">
        <w:rPr>
          <w:rFonts w:hint="eastAsia"/>
        </w:rPr>
        <w:t>e</w:t>
      </w:r>
      <w:r w:rsidR="0036559E">
        <w:t xml:space="preserve"> a solid foundation for those who want to further investigate a wide range of topics in psycholinguistics. Topics to be covered in this course include language and thought, </w:t>
      </w:r>
      <w:r w:rsidR="00990FB3">
        <w:t>c</w:t>
      </w:r>
      <w:r w:rsidR="008C6A82">
        <w:t xml:space="preserve">ognitive mechanisms underlying </w:t>
      </w:r>
      <w:r w:rsidR="00990FB3">
        <w:t>language processing</w:t>
      </w:r>
      <w:r w:rsidR="0036559E">
        <w:t xml:space="preserve"> and acquisition</w:t>
      </w:r>
      <w:r w:rsidR="00D44797">
        <w:t xml:space="preserve">, speech perception, production, </w:t>
      </w:r>
      <w:r w:rsidR="0036559E">
        <w:t>word recognition, sentence processing, brain and language</w:t>
      </w:r>
      <w:r w:rsidR="00D44797">
        <w:t xml:space="preserve">, </w:t>
      </w:r>
      <w:r w:rsidR="0036559E">
        <w:t>language impairment and so on.</w:t>
      </w:r>
      <w:r w:rsidR="0082676F">
        <w:t xml:space="preserve"> </w:t>
      </w:r>
    </w:p>
    <w:p w14:paraId="11FFE68E" w14:textId="77777777" w:rsidR="00AD2B04" w:rsidRDefault="00AD2B04" w:rsidP="001C0A03">
      <w:pPr>
        <w:spacing w:after="0" w:line="240" w:lineRule="auto"/>
      </w:pPr>
    </w:p>
    <w:p w14:paraId="213CA22A" w14:textId="77777777" w:rsidR="00EF1251" w:rsidRDefault="00EF1251" w:rsidP="001C0A03">
      <w:pPr>
        <w:spacing w:after="0" w:line="240" w:lineRule="auto"/>
      </w:pPr>
      <w:r>
        <w:t xml:space="preserve">Required </w:t>
      </w:r>
      <w:r w:rsidR="00A371A1">
        <w:t>reading</w:t>
      </w:r>
      <w:r w:rsidR="007E4720">
        <w:t>s</w:t>
      </w:r>
      <w:r>
        <w:t xml:space="preserve">: </w:t>
      </w:r>
    </w:p>
    <w:p w14:paraId="2E25F129" w14:textId="77777777" w:rsidR="00EF1251" w:rsidRDefault="00197A0B" w:rsidP="00EF1251">
      <w:pPr>
        <w:spacing w:after="0" w:line="240" w:lineRule="auto"/>
        <w:ind w:left="720"/>
      </w:pPr>
      <w:r>
        <w:rPr>
          <w:rFonts w:hint="eastAsia"/>
        </w:rPr>
        <w:t>Harley, Trevor</w:t>
      </w:r>
      <w:r>
        <w:t xml:space="preserve"> (</w:t>
      </w:r>
      <w:r>
        <w:rPr>
          <w:rFonts w:hint="eastAsia"/>
        </w:rPr>
        <w:t>2014</w:t>
      </w:r>
      <w:r w:rsidR="002C5467">
        <w:t>).</w:t>
      </w:r>
      <w:r w:rsidR="00EF1251">
        <w:t xml:space="preserve"> </w:t>
      </w:r>
      <w:r w:rsidR="005E1226" w:rsidRPr="005E1226">
        <w:rPr>
          <w:i/>
        </w:rPr>
        <w:t>The</w:t>
      </w:r>
      <w:r w:rsidR="005E1226">
        <w:t xml:space="preserve"> </w:t>
      </w:r>
      <w:r w:rsidR="00E21A59">
        <w:rPr>
          <w:i/>
        </w:rPr>
        <w:t>Psychol</w:t>
      </w:r>
      <w:r w:rsidR="005E1226">
        <w:rPr>
          <w:i/>
        </w:rPr>
        <w:t>ogy of Language</w:t>
      </w:r>
      <w:r>
        <w:rPr>
          <w:rFonts w:hint="eastAsia"/>
          <w:i/>
        </w:rPr>
        <w:t>: from data to theory</w:t>
      </w:r>
      <w:r w:rsidR="002C5467">
        <w:rPr>
          <w:i/>
        </w:rPr>
        <w:t>.</w:t>
      </w:r>
      <w:r w:rsidR="00EF1251">
        <w:rPr>
          <w:i/>
        </w:rPr>
        <w:t xml:space="preserve"> </w:t>
      </w:r>
      <w:r w:rsidR="005E1226">
        <w:t>Wadsworth</w:t>
      </w:r>
      <w:r w:rsidR="00A47349" w:rsidRPr="002C5467">
        <w:t>.</w:t>
      </w:r>
    </w:p>
    <w:p w14:paraId="00A18BD0" w14:textId="4F7F7906" w:rsidR="00AD2B04" w:rsidRDefault="00AD2B04" w:rsidP="001A217A">
      <w:pPr>
        <w:spacing w:after="0" w:line="240" w:lineRule="auto"/>
        <w:ind w:left="720"/>
      </w:pPr>
      <w:r>
        <w:t xml:space="preserve">Supplemental readings will be posted on </w:t>
      </w:r>
      <w:r w:rsidR="005C0430">
        <w:t>Blackboard</w:t>
      </w:r>
      <w:r>
        <w:t xml:space="preserve">. </w:t>
      </w:r>
      <w:r w:rsidR="001A217A">
        <w:t xml:space="preserve">Please check </w:t>
      </w:r>
      <w:r w:rsidR="005C0430">
        <w:t>it</w:t>
      </w:r>
      <w:r w:rsidR="001A217A">
        <w:t xml:space="preserve"> </w:t>
      </w:r>
      <w:r w:rsidR="009505E8">
        <w:t>before each class meeting</w:t>
      </w:r>
      <w:r w:rsidR="001A217A">
        <w:t>.</w:t>
      </w:r>
    </w:p>
    <w:p w14:paraId="507D5CD7" w14:textId="77777777" w:rsidR="00EF1251" w:rsidRPr="00EF1251" w:rsidRDefault="00EF1251" w:rsidP="00EF1251">
      <w:pPr>
        <w:spacing w:after="0" w:line="240" w:lineRule="auto"/>
        <w:ind w:left="720"/>
        <w:rPr>
          <w:i/>
        </w:rPr>
      </w:pPr>
    </w:p>
    <w:p w14:paraId="745F795F" w14:textId="77777777" w:rsidR="001A3692" w:rsidRDefault="001A3692" w:rsidP="001C0A03">
      <w:pPr>
        <w:spacing w:after="0" w:line="240" w:lineRule="auto"/>
      </w:pPr>
      <w:r>
        <w:t>Course requirements:</w:t>
      </w:r>
    </w:p>
    <w:p w14:paraId="0DC031F1" w14:textId="67C94B18" w:rsidR="006C048F" w:rsidRDefault="00CB3919" w:rsidP="001C0A03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Participation and a</w:t>
      </w:r>
      <w:r w:rsidR="006D359C" w:rsidRPr="00EA2A0C">
        <w:rPr>
          <w:b/>
        </w:rPr>
        <w:t>ttendance</w:t>
      </w:r>
      <w:r w:rsidR="004F2464">
        <w:rPr>
          <w:b/>
        </w:rPr>
        <w:t xml:space="preserve"> (15</w:t>
      </w:r>
      <w:r w:rsidR="001A3692">
        <w:rPr>
          <w:b/>
        </w:rPr>
        <w:t>%)</w:t>
      </w:r>
      <w:r w:rsidR="006D359C">
        <w:t>:</w:t>
      </w:r>
      <w:r w:rsidR="00EA2A0C">
        <w:t xml:space="preserve"> </w:t>
      </w:r>
      <w:r w:rsidR="007B4D54">
        <w:t xml:space="preserve">Active participation in discussions and class activities are expected. </w:t>
      </w:r>
      <w:r w:rsidR="00EA2A0C" w:rsidRPr="00EA2A0C">
        <w:rPr>
          <w:u w:val="single"/>
        </w:rPr>
        <w:t xml:space="preserve">Attendance will be taken </w:t>
      </w:r>
      <w:r w:rsidR="00132B3F">
        <w:rPr>
          <w:u w:val="single"/>
        </w:rPr>
        <w:t>randomly throughout the semester</w:t>
      </w:r>
      <w:r w:rsidR="00EA2A0C">
        <w:t>.</w:t>
      </w:r>
      <w:r w:rsidR="006D359C">
        <w:t xml:space="preserve"> I</w:t>
      </w:r>
      <w:r w:rsidR="006C048F">
        <w:t xml:space="preserve">f for some reason you cannot come to the </w:t>
      </w:r>
      <w:r w:rsidR="001A3692">
        <w:t>class</w:t>
      </w:r>
      <w:r w:rsidR="006C048F">
        <w:t>, please provide a “signed” and printed memo accompanied by necessary document(s) (e.g., a memo from the doctor</w:t>
      </w:r>
      <w:r w:rsidR="001D6D27">
        <w:t>, wedding program, etc.</w:t>
      </w:r>
      <w:r w:rsidR="006C048F">
        <w:t>)</w:t>
      </w:r>
      <w:r w:rsidR="00D94042">
        <w:t>.</w:t>
      </w:r>
    </w:p>
    <w:p w14:paraId="2148AAEB" w14:textId="77777777" w:rsidR="006C048F" w:rsidRDefault="006C048F" w:rsidP="001C0A03">
      <w:pPr>
        <w:pStyle w:val="ListParagraph"/>
        <w:spacing w:line="240" w:lineRule="auto"/>
      </w:pPr>
    </w:p>
    <w:p w14:paraId="7BD1ADF8" w14:textId="0F3D3EAC" w:rsidR="004B0A59" w:rsidRDefault="0055539E" w:rsidP="001C0A03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Quiz</w:t>
      </w:r>
      <w:r w:rsidR="00C019E9">
        <w:rPr>
          <w:b/>
        </w:rPr>
        <w:t>z</w:t>
      </w:r>
      <w:r>
        <w:rPr>
          <w:b/>
        </w:rPr>
        <w:t>es</w:t>
      </w:r>
      <w:r w:rsidR="00846ED3">
        <w:rPr>
          <w:b/>
        </w:rPr>
        <w:t xml:space="preserve"> (20</w:t>
      </w:r>
      <w:r w:rsidR="004B0A59">
        <w:rPr>
          <w:b/>
        </w:rPr>
        <w:t>%)</w:t>
      </w:r>
      <w:r w:rsidR="006C048F">
        <w:t xml:space="preserve">: </w:t>
      </w:r>
      <w:r w:rsidR="001D6D27">
        <w:t>Four</w:t>
      </w:r>
      <w:r w:rsidR="008F5263">
        <w:t xml:space="preserve"> quizzes, which include multiple-choice and/or true/false questions</w:t>
      </w:r>
      <w:r w:rsidR="00F22AEA">
        <w:t>,</w:t>
      </w:r>
      <w:r w:rsidR="008F5263">
        <w:t xml:space="preserve"> will be administered </w:t>
      </w:r>
      <w:r w:rsidR="001D6D27">
        <w:t>on Blackboard</w:t>
      </w:r>
      <w:r w:rsidR="008F5263">
        <w:t>.</w:t>
      </w:r>
      <w:r w:rsidR="00C019E9">
        <w:t xml:space="preserve"> The purpose of these quizzes is to assess how much you understand the course topics and readings.</w:t>
      </w:r>
    </w:p>
    <w:p w14:paraId="360BF091" w14:textId="77777777" w:rsidR="00BE1C51" w:rsidRDefault="00BE1C51" w:rsidP="00BE1C51">
      <w:pPr>
        <w:pStyle w:val="ListParagraph"/>
      </w:pPr>
    </w:p>
    <w:p w14:paraId="0318ACB1" w14:textId="37145D14" w:rsidR="00EC19E9" w:rsidRDefault="001D6D27" w:rsidP="00EC19E9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Homework Assignments</w:t>
      </w:r>
      <w:r w:rsidR="00BE1C51" w:rsidRPr="00EC19E9">
        <w:rPr>
          <w:b/>
        </w:rPr>
        <w:t xml:space="preserve"> (</w:t>
      </w:r>
      <w:r w:rsidR="00134643">
        <w:rPr>
          <w:b/>
        </w:rPr>
        <w:t>20</w:t>
      </w:r>
      <w:r w:rsidR="00BE1C51" w:rsidRPr="00EC19E9">
        <w:rPr>
          <w:b/>
        </w:rPr>
        <w:t xml:space="preserve">%): </w:t>
      </w:r>
      <w:r>
        <w:t>The assignments may involve some degree of group work</w:t>
      </w:r>
      <w:r w:rsidR="00EC19E9">
        <w:t>.</w:t>
      </w:r>
      <w:r w:rsidR="008A1EDF">
        <w:t xml:space="preserve"> Due dates can be found in the course schedule below. </w:t>
      </w:r>
    </w:p>
    <w:p w14:paraId="64A5B6C0" w14:textId="77777777" w:rsidR="008C6A82" w:rsidRDefault="008C6A82" w:rsidP="008C6A82">
      <w:pPr>
        <w:pStyle w:val="ListParagraph"/>
      </w:pPr>
    </w:p>
    <w:p w14:paraId="4460C349" w14:textId="3052BB73" w:rsidR="0054426A" w:rsidRPr="002F708D" w:rsidRDefault="0054426A" w:rsidP="001C0A0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Midterm</w:t>
      </w:r>
      <w:r w:rsidR="00AD45BA">
        <w:rPr>
          <w:b/>
        </w:rPr>
        <w:t xml:space="preserve"> </w:t>
      </w:r>
      <w:r w:rsidR="004F2464">
        <w:rPr>
          <w:b/>
        </w:rPr>
        <w:t>(</w:t>
      </w:r>
      <w:r w:rsidR="002F708D">
        <w:rPr>
          <w:b/>
        </w:rPr>
        <w:t>2</w:t>
      </w:r>
      <w:r w:rsidR="00134643">
        <w:rPr>
          <w:b/>
        </w:rPr>
        <w:t>0</w:t>
      </w:r>
      <w:r w:rsidR="004F2464">
        <w:rPr>
          <w:b/>
        </w:rPr>
        <w:t xml:space="preserve">%) </w:t>
      </w:r>
      <w:r w:rsidR="00AD45BA">
        <w:rPr>
          <w:b/>
        </w:rPr>
        <w:t>and final</w:t>
      </w:r>
      <w:r>
        <w:rPr>
          <w:b/>
        </w:rPr>
        <w:t xml:space="preserve"> </w:t>
      </w:r>
      <w:r w:rsidR="004F2464">
        <w:rPr>
          <w:b/>
        </w:rPr>
        <w:t>(2</w:t>
      </w:r>
      <w:r w:rsidR="00BE1C51">
        <w:rPr>
          <w:b/>
        </w:rPr>
        <w:t>5</w:t>
      </w:r>
      <w:r w:rsidR="00AD45BA">
        <w:rPr>
          <w:b/>
        </w:rPr>
        <w:t xml:space="preserve">%): </w:t>
      </w:r>
      <w:r w:rsidR="00846ED3">
        <w:t>A</w:t>
      </w:r>
      <w:r w:rsidR="00AD45BA">
        <w:t xml:space="preserve"> closed-book midterm</w:t>
      </w:r>
      <w:r w:rsidR="00846ED3">
        <w:t xml:space="preserve"> </w:t>
      </w:r>
      <w:r w:rsidR="00AD45BA">
        <w:t xml:space="preserve">and a final exam will be administered in class. </w:t>
      </w:r>
      <w:r w:rsidR="005C7AE9">
        <w:t xml:space="preserve">The dates can be found in the class schedule below. </w:t>
      </w:r>
      <w:r w:rsidR="008F5263">
        <w:t>B</w:t>
      </w:r>
      <w:r w:rsidR="00AD45BA">
        <w:t>oth exams will include multiple-choice, true/false, and/or short-answer questions</w:t>
      </w:r>
      <w:r w:rsidR="00942ADE">
        <w:t>.</w:t>
      </w:r>
      <w:r w:rsidR="005C7AE9">
        <w:t xml:space="preserve"> The final exam </w:t>
      </w:r>
      <w:r w:rsidR="00067F28">
        <w:t xml:space="preserve">is cumulative, </w:t>
      </w:r>
      <w:r w:rsidR="00091D1E">
        <w:t xml:space="preserve">but the topics after </w:t>
      </w:r>
      <w:r w:rsidR="00B86365">
        <w:t>the midterm carry more weight (~ 70</w:t>
      </w:r>
      <w:r w:rsidR="007B4D54">
        <w:t>-80</w:t>
      </w:r>
      <w:r w:rsidR="00091D1E">
        <w:t>%)</w:t>
      </w:r>
      <w:r w:rsidR="00C40736">
        <w:t xml:space="preserve"> than the materials before midterm</w:t>
      </w:r>
      <w:r w:rsidR="00091D1E">
        <w:t xml:space="preserve">. Study guides will be posted on </w:t>
      </w:r>
      <w:r w:rsidR="006E1EBA">
        <w:t>Blackboard</w:t>
      </w:r>
      <w:r w:rsidR="00091D1E">
        <w:t>.</w:t>
      </w:r>
    </w:p>
    <w:p w14:paraId="4F30A8B3" w14:textId="77777777" w:rsidR="001A217A" w:rsidRDefault="001A217A" w:rsidP="001C0A03">
      <w:pPr>
        <w:spacing w:after="0" w:line="240" w:lineRule="auto"/>
        <w:rPr>
          <w:b/>
        </w:rPr>
      </w:pPr>
    </w:p>
    <w:p w14:paraId="1244ECF8" w14:textId="50F751A5" w:rsidR="001D6D27" w:rsidRDefault="001D6D27" w:rsidP="001C0A03">
      <w:pPr>
        <w:spacing w:after="0" w:line="240" w:lineRule="auto"/>
        <w:rPr>
          <w:b/>
        </w:rPr>
      </w:pPr>
      <w:r>
        <w:rPr>
          <w:b/>
        </w:rPr>
        <w:t>Class policies:</w:t>
      </w:r>
    </w:p>
    <w:p w14:paraId="18C4CB6C" w14:textId="669ECA3F" w:rsidR="00942ADE" w:rsidRPr="00B7797A" w:rsidRDefault="00942ADE" w:rsidP="00B7797A">
      <w:pPr>
        <w:pStyle w:val="ListParagraph"/>
        <w:numPr>
          <w:ilvl w:val="0"/>
          <w:numId w:val="3"/>
        </w:numPr>
        <w:spacing w:after="0" w:line="240" w:lineRule="auto"/>
      </w:pPr>
      <w:r w:rsidRPr="00B7797A">
        <w:t>Academic misconduct</w:t>
      </w:r>
    </w:p>
    <w:p w14:paraId="2BD9D656" w14:textId="13092FD0" w:rsidR="0082466C" w:rsidRDefault="0082466C" w:rsidP="0082466C">
      <w:pPr>
        <w:pStyle w:val="ListParagraph"/>
        <w:spacing w:line="240" w:lineRule="auto"/>
        <w:rPr>
          <w:rStyle w:val="Hyperlink"/>
        </w:rPr>
      </w:pPr>
      <w:r w:rsidRPr="0082466C">
        <w:t xml:space="preserve">All assignments and activities associated with this course must be performed in accordance with the University of Rochester's Academic Honesty Policy. More information is available at: </w:t>
      </w:r>
      <w:hyperlink r:id="rId13" w:history="1">
        <w:r w:rsidRPr="004219CE">
          <w:rPr>
            <w:rStyle w:val="Hyperlink"/>
          </w:rPr>
          <w:t>www.rochester.edu/college/honesty</w:t>
        </w:r>
      </w:hyperlink>
    </w:p>
    <w:p w14:paraId="3584A625" w14:textId="3CE69935" w:rsidR="00A23C6E" w:rsidRDefault="00A23C6E" w:rsidP="0082466C">
      <w:pPr>
        <w:pStyle w:val="ListParagraph"/>
        <w:spacing w:line="240" w:lineRule="auto"/>
      </w:pPr>
    </w:p>
    <w:p w14:paraId="75904FD5" w14:textId="0EF1BB8E" w:rsidR="00A23C6E" w:rsidRDefault="00A23C6E" w:rsidP="00A23C6E">
      <w:pPr>
        <w:pStyle w:val="ListParagraph"/>
        <w:numPr>
          <w:ilvl w:val="0"/>
          <w:numId w:val="3"/>
        </w:numPr>
        <w:spacing w:line="240" w:lineRule="auto"/>
      </w:pPr>
      <w:r>
        <w:t xml:space="preserve">Special accommodation: If you need special accommodation, please </w:t>
      </w:r>
      <w:r w:rsidR="005C0430">
        <w:t xml:space="preserve">let </w:t>
      </w:r>
      <w:r>
        <w:t>the course instructors</w:t>
      </w:r>
      <w:r w:rsidR="005C0430">
        <w:t xml:space="preserve"> know</w:t>
      </w:r>
      <w:r>
        <w:t>. We will do our best to suit your needs.</w:t>
      </w:r>
    </w:p>
    <w:p w14:paraId="38DEEB92" w14:textId="5B000C04" w:rsidR="0082466C" w:rsidRDefault="0082466C" w:rsidP="0082466C">
      <w:pPr>
        <w:pStyle w:val="ListParagraph"/>
        <w:spacing w:line="240" w:lineRule="auto"/>
      </w:pPr>
      <w:r w:rsidRPr="0082466C">
        <w:t xml:space="preserve"> </w:t>
      </w:r>
    </w:p>
    <w:p w14:paraId="097D1D93" w14:textId="2940E005" w:rsidR="00B7797A" w:rsidRDefault="00B7797A" w:rsidP="0082466C">
      <w:pPr>
        <w:pStyle w:val="ListParagraph"/>
        <w:numPr>
          <w:ilvl w:val="0"/>
          <w:numId w:val="3"/>
        </w:numPr>
        <w:spacing w:line="240" w:lineRule="auto"/>
      </w:pPr>
      <w:r>
        <w:t>Mobile devices</w:t>
      </w:r>
    </w:p>
    <w:p w14:paraId="07A836D1" w14:textId="3E25DB36" w:rsidR="00B7797A" w:rsidRDefault="00B7797A" w:rsidP="00B7797A">
      <w:pPr>
        <w:pStyle w:val="ListParagraph"/>
        <w:spacing w:line="240" w:lineRule="auto"/>
      </w:pPr>
      <w:r>
        <w:t xml:space="preserve">Please silent your mobile devices. No cellphone/smartphone or any other entertainment devices are allowed while class is in session. </w:t>
      </w:r>
    </w:p>
    <w:p w14:paraId="723AF644" w14:textId="77777777" w:rsidR="00C95091" w:rsidRDefault="00EF1251" w:rsidP="00EF1251">
      <w:pPr>
        <w:spacing w:line="240" w:lineRule="auto"/>
        <w:rPr>
          <w:b/>
        </w:rPr>
      </w:pPr>
      <w:r w:rsidRPr="007F07E4">
        <w:rPr>
          <w:b/>
        </w:rPr>
        <w:t>Class schedule</w:t>
      </w:r>
      <w:r w:rsidR="000D3944" w:rsidRPr="007F07E4">
        <w:rPr>
          <w:b/>
        </w:rPr>
        <w:t xml:space="preserve"> (tentative)</w:t>
      </w:r>
      <w:r w:rsidRPr="007F07E4">
        <w:rPr>
          <w:b/>
        </w:rPr>
        <w:t>:</w:t>
      </w:r>
    </w:p>
    <w:p w14:paraId="3CC69030" w14:textId="2B46E3D2" w:rsidR="00EB41A4" w:rsidRPr="00EB41A4" w:rsidRDefault="00EB41A4" w:rsidP="00EF1251">
      <w:pPr>
        <w:spacing w:line="240" w:lineRule="auto"/>
      </w:pPr>
      <w:r w:rsidRPr="00ED0E35">
        <w:t>(It is expected that you read the readings before each class meeting.)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2160"/>
        <w:gridCol w:w="2962"/>
        <w:gridCol w:w="2683"/>
      </w:tblGrid>
      <w:tr w:rsidR="007E1490" w14:paraId="6EFF6A4E" w14:textId="77777777" w:rsidTr="007E1490">
        <w:tc>
          <w:tcPr>
            <w:tcW w:w="915" w:type="dxa"/>
            <w:vAlign w:val="center"/>
          </w:tcPr>
          <w:p w14:paraId="5B0680F8" w14:textId="77777777" w:rsidR="007E1490" w:rsidRPr="004962F4" w:rsidRDefault="007E1490" w:rsidP="00C70329">
            <w:pPr>
              <w:jc w:val="center"/>
              <w:rPr>
                <w:b/>
              </w:rPr>
            </w:pPr>
            <w:r w:rsidRPr="004962F4">
              <w:rPr>
                <w:b/>
              </w:rPr>
              <w:t>Week</w:t>
            </w:r>
          </w:p>
        </w:tc>
        <w:tc>
          <w:tcPr>
            <w:tcW w:w="2160" w:type="dxa"/>
          </w:tcPr>
          <w:p w14:paraId="7E5C9EEE" w14:textId="19553AD2" w:rsidR="007E1490" w:rsidRPr="004962F4" w:rsidRDefault="007E1490" w:rsidP="00CC734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62" w:type="dxa"/>
          </w:tcPr>
          <w:p w14:paraId="238E8416" w14:textId="46567894" w:rsidR="007E1490" w:rsidRPr="004962F4" w:rsidRDefault="007E1490" w:rsidP="00C70329">
            <w:pPr>
              <w:jc w:val="center"/>
              <w:rPr>
                <w:b/>
              </w:rPr>
            </w:pPr>
            <w:r w:rsidRPr="004962F4">
              <w:rPr>
                <w:b/>
              </w:rPr>
              <w:t>Topic</w:t>
            </w:r>
          </w:p>
        </w:tc>
        <w:tc>
          <w:tcPr>
            <w:tcW w:w="2683" w:type="dxa"/>
          </w:tcPr>
          <w:p w14:paraId="2D6DF93D" w14:textId="77777777" w:rsidR="007E1490" w:rsidRPr="004962F4" w:rsidRDefault="007E1490" w:rsidP="00C70329">
            <w:pPr>
              <w:jc w:val="center"/>
              <w:rPr>
                <w:b/>
              </w:rPr>
            </w:pPr>
            <w:r w:rsidRPr="004962F4">
              <w:rPr>
                <w:b/>
              </w:rPr>
              <w:t>Readings</w:t>
            </w:r>
          </w:p>
        </w:tc>
      </w:tr>
      <w:tr w:rsidR="007E1490" w14:paraId="1A8FBB44" w14:textId="77777777" w:rsidTr="007E1490">
        <w:tc>
          <w:tcPr>
            <w:tcW w:w="915" w:type="dxa"/>
            <w:vAlign w:val="center"/>
          </w:tcPr>
          <w:p w14:paraId="579E27AC" w14:textId="3F555BE2" w:rsidR="007E1490" w:rsidRDefault="007E1490" w:rsidP="00734711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D010BDB" w14:textId="1AFBBC31" w:rsidR="007E1490" w:rsidRDefault="007E1490" w:rsidP="00CC7346">
            <w:pPr>
              <w:jc w:val="center"/>
            </w:pPr>
            <w:r>
              <w:t>8/29</w:t>
            </w:r>
          </w:p>
        </w:tc>
        <w:tc>
          <w:tcPr>
            <w:tcW w:w="2962" w:type="dxa"/>
          </w:tcPr>
          <w:p w14:paraId="6964DCB4" w14:textId="424A0726" w:rsidR="007E1490" w:rsidRDefault="007E1490" w:rsidP="009F71D4">
            <w:r>
              <w:t xml:space="preserve">Course requirements; </w:t>
            </w:r>
          </w:p>
          <w:p w14:paraId="5D73E2D2" w14:textId="77777777" w:rsidR="007E1490" w:rsidRDefault="007E1490" w:rsidP="000701FA">
            <w:r>
              <w:t>Introduction</w:t>
            </w:r>
          </w:p>
        </w:tc>
        <w:tc>
          <w:tcPr>
            <w:tcW w:w="2683" w:type="dxa"/>
          </w:tcPr>
          <w:p w14:paraId="41D16EAD" w14:textId="1418FE5D" w:rsidR="007E1490" w:rsidRDefault="007E1490" w:rsidP="009A009A">
            <w:r>
              <w:t xml:space="preserve">Ch. 1. p. </w:t>
            </w:r>
            <w:r>
              <w:rPr>
                <w:rFonts w:hint="eastAsia"/>
              </w:rPr>
              <w:t>3-</w:t>
            </w:r>
            <w:r w:rsidR="00132B3F">
              <w:t>8</w:t>
            </w:r>
          </w:p>
        </w:tc>
      </w:tr>
      <w:tr w:rsidR="007E1490" w14:paraId="14A82E61" w14:textId="77777777" w:rsidTr="007E1490">
        <w:tc>
          <w:tcPr>
            <w:tcW w:w="915" w:type="dxa"/>
            <w:vAlign w:val="center"/>
          </w:tcPr>
          <w:p w14:paraId="170FE012" w14:textId="603E2B38" w:rsidR="007E1490" w:rsidRDefault="007E1490" w:rsidP="00734711">
            <w:pPr>
              <w:jc w:val="center"/>
            </w:pPr>
            <w:r>
              <w:t>2.1</w:t>
            </w:r>
          </w:p>
        </w:tc>
        <w:tc>
          <w:tcPr>
            <w:tcW w:w="2160" w:type="dxa"/>
          </w:tcPr>
          <w:p w14:paraId="0FE6952C" w14:textId="27C8C094" w:rsidR="007E1490" w:rsidRDefault="007E1490" w:rsidP="00CC7346">
            <w:pPr>
              <w:jc w:val="center"/>
            </w:pPr>
            <w:r>
              <w:t>9/3 Labor Day (No class)</w:t>
            </w:r>
          </w:p>
        </w:tc>
        <w:tc>
          <w:tcPr>
            <w:tcW w:w="2962" w:type="dxa"/>
          </w:tcPr>
          <w:p w14:paraId="5713C723" w14:textId="6E7B6252" w:rsidR="007E1490" w:rsidRDefault="007E1490" w:rsidP="005E1226"/>
        </w:tc>
        <w:tc>
          <w:tcPr>
            <w:tcW w:w="2683" w:type="dxa"/>
          </w:tcPr>
          <w:p w14:paraId="2CCB7730" w14:textId="60DBE3F5" w:rsidR="007E1490" w:rsidRDefault="007E1490" w:rsidP="005E1226"/>
        </w:tc>
      </w:tr>
      <w:tr w:rsidR="007E1490" w14:paraId="03EFE0F5" w14:textId="77777777" w:rsidTr="007E1490">
        <w:tc>
          <w:tcPr>
            <w:tcW w:w="915" w:type="dxa"/>
            <w:vAlign w:val="center"/>
          </w:tcPr>
          <w:p w14:paraId="1307ECB9" w14:textId="29456F6E" w:rsidR="007E1490" w:rsidRDefault="007E1490" w:rsidP="007E1490">
            <w:pPr>
              <w:jc w:val="center"/>
            </w:pPr>
            <w:r>
              <w:t>2.2</w:t>
            </w:r>
          </w:p>
        </w:tc>
        <w:tc>
          <w:tcPr>
            <w:tcW w:w="2160" w:type="dxa"/>
          </w:tcPr>
          <w:p w14:paraId="32FB0945" w14:textId="142A6895" w:rsidR="007E1490" w:rsidRDefault="007E1490" w:rsidP="00CC7346">
            <w:pPr>
              <w:jc w:val="center"/>
            </w:pPr>
            <w:r>
              <w:t>9/5</w:t>
            </w:r>
          </w:p>
        </w:tc>
        <w:tc>
          <w:tcPr>
            <w:tcW w:w="2962" w:type="dxa"/>
          </w:tcPr>
          <w:p w14:paraId="32113280" w14:textId="107BF2D9" w:rsidR="007E1490" w:rsidRDefault="007E1490" w:rsidP="007E1490">
            <w:r>
              <w:t>What is psycholinguistics?</w:t>
            </w:r>
          </w:p>
        </w:tc>
        <w:tc>
          <w:tcPr>
            <w:tcW w:w="2683" w:type="dxa"/>
          </w:tcPr>
          <w:p w14:paraId="2F9DC2CF" w14:textId="77777777" w:rsidR="00132B3F" w:rsidRDefault="007E1490" w:rsidP="007E1490">
            <w:r>
              <w:t xml:space="preserve">Ch. </w:t>
            </w:r>
            <w:r>
              <w:rPr>
                <w:rFonts w:hint="eastAsia"/>
              </w:rPr>
              <w:t>1</w:t>
            </w:r>
            <w:r>
              <w:t xml:space="preserve">. p. </w:t>
            </w:r>
            <w:r>
              <w:rPr>
                <w:rFonts w:hint="eastAsia"/>
              </w:rPr>
              <w:t>9</w:t>
            </w:r>
            <w:r>
              <w:t>-</w:t>
            </w:r>
            <w:r w:rsidR="00132B3F">
              <w:t xml:space="preserve">16, </w:t>
            </w:r>
          </w:p>
          <w:p w14:paraId="58CB224E" w14:textId="5E279576" w:rsidR="007E1490" w:rsidRDefault="00132B3F" w:rsidP="007E1490">
            <w:r>
              <w:t>22 (themes &amp; controversies) -27</w:t>
            </w:r>
            <w:r w:rsidR="007E1490">
              <w:t xml:space="preserve"> </w:t>
            </w:r>
          </w:p>
        </w:tc>
      </w:tr>
      <w:tr w:rsidR="007E1490" w14:paraId="13178593" w14:textId="77777777" w:rsidTr="007E1490">
        <w:tc>
          <w:tcPr>
            <w:tcW w:w="915" w:type="dxa"/>
            <w:vAlign w:val="center"/>
          </w:tcPr>
          <w:p w14:paraId="2495C995" w14:textId="508A06E7" w:rsidR="007E1490" w:rsidRDefault="007E1490" w:rsidP="007E1490">
            <w:pPr>
              <w:jc w:val="center"/>
            </w:pPr>
            <w:r>
              <w:t>3.1</w:t>
            </w:r>
          </w:p>
        </w:tc>
        <w:tc>
          <w:tcPr>
            <w:tcW w:w="2160" w:type="dxa"/>
          </w:tcPr>
          <w:p w14:paraId="7761381D" w14:textId="33C3F78C" w:rsidR="007E1490" w:rsidRDefault="007E1490" w:rsidP="00CC7346">
            <w:pPr>
              <w:jc w:val="center"/>
            </w:pPr>
            <w:r>
              <w:t>9/10</w:t>
            </w:r>
          </w:p>
        </w:tc>
        <w:tc>
          <w:tcPr>
            <w:tcW w:w="2962" w:type="dxa"/>
          </w:tcPr>
          <w:p w14:paraId="216323E9" w14:textId="30BD0ECA" w:rsidR="007E1490" w:rsidRPr="007B4D54" w:rsidRDefault="007E1490" w:rsidP="007E1490">
            <w:r w:rsidRPr="007B4D54">
              <w:rPr>
                <w:rFonts w:hint="eastAsia"/>
              </w:rPr>
              <w:t>Linguistic descriptions</w:t>
            </w:r>
            <w:r w:rsidRPr="007B4D54">
              <w:t xml:space="preserve"> </w:t>
            </w:r>
          </w:p>
        </w:tc>
        <w:tc>
          <w:tcPr>
            <w:tcW w:w="2683" w:type="dxa"/>
          </w:tcPr>
          <w:p w14:paraId="73655FC2" w14:textId="4206308F" w:rsidR="007E1490" w:rsidRPr="007B4D54" w:rsidRDefault="007E1490" w:rsidP="007E1490">
            <w:r w:rsidRPr="007B4D54">
              <w:t xml:space="preserve">Ch. </w:t>
            </w:r>
            <w:r w:rsidRPr="007B4D54">
              <w:rPr>
                <w:rFonts w:hint="eastAsia"/>
              </w:rPr>
              <w:t>2</w:t>
            </w:r>
            <w:r w:rsidRPr="007B4D54">
              <w:t xml:space="preserve">. p. </w:t>
            </w:r>
            <w:r w:rsidRPr="007B4D54">
              <w:rPr>
                <w:rFonts w:hint="eastAsia"/>
              </w:rPr>
              <w:t>30</w:t>
            </w:r>
            <w:r w:rsidRPr="007B4D54">
              <w:t>-</w:t>
            </w:r>
            <w:r w:rsidR="007B4D54" w:rsidRPr="007B4D54">
              <w:t>37</w:t>
            </w:r>
          </w:p>
        </w:tc>
      </w:tr>
      <w:tr w:rsidR="007E1490" w14:paraId="7F79A36A" w14:textId="77777777" w:rsidTr="007E1490">
        <w:tc>
          <w:tcPr>
            <w:tcW w:w="915" w:type="dxa"/>
            <w:vAlign w:val="center"/>
          </w:tcPr>
          <w:p w14:paraId="086C01B1" w14:textId="5A37AAC7" w:rsidR="007E1490" w:rsidRDefault="007E1490" w:rsidP="007E1490">
            <w:pPr>
              <w:jc w:val="center"/>
            </w:pPr>
            <w:r>
              <w:t>3.2</w:t>
            </w:r>
          </w:p>
        </w:tc>
        <w:tc>
          <w:tcPr>
            <w:tcW w:w="2160" w:type="dxa"/>
          </w:tcPr>
          <w:p w14:paraId="4CF0F74E" w14:textId="2B59A59F" w:rsidR="007E1490" w:rsidRDefault="007E1490" w:rsidP="00CC7346">
            <w:pPr>
              <w:jc w:val="center"/>
            </w:pPr>
            <w:r>
              <w:t>9/12</w:t>
            </w:r>
          </w:p>
        </w:tc>
        <w:tc>
          <w:tcPr>
            <w:tcW w:w="2962" w:type="dxa"/>
          </w:tcPr>
          <w:p w14:paraId="32899A00" w14:textId="717F4B36" w:rsidR="007E1490" w:rsidRPr="007B4D54" w:rsidRDefault="00C67879" w:rsidP="007E1490">
            <w:r w:rsidRPr="007B4D54">
              <w:t xml:space="preserve">The origin </w:t>
            </w:r>
            <w:r w:rsidR="007E1490" w:rsidRPr="007B4D54">
              <w:rPr>
                <w:rFonts w:hint="eastAsia"/>
              </w:rPr>
              <w:t>of language</w:t>
            </w:r>
            <w:r w:rsidRPr="007B4D54">
              <w:t xml:space="preserve"> and communication</w:t>
            </w:r>
          </w:p>
        </w:tc>
        <w:tc>
          <w:tcPr>
            <w:tcW w:w="2683" w:type="dxa"/>
          </w:tcPr>
          <w:p w14:paraId="63E5BC67" w14:textId="53F38E32" w:rsidR="007E1490" w:rsidRPr="007B4D54" w:rsidRDefault="00C67879" w:rsidP="007E1490">
            <w:r w:rsidRPr="007B4D54">
              <w:t>Ch. 3. p. 52 - 65</w:t>
            </w:r>
          </w:p>
        </w:tc>
      </w:tr>
      <w:tr w:rsidR="007E1490" w14:paraId="69ED0214" w14:textId="77777777" w:rsidTr="007E1490">
        <w:tc>
          <w:tcPr>
            <w:tcW w:w="915" w:type="dxa"/>
            <w:vAlign w:val="center"/>
          </w:tcPr>
          <w:p w14:paraId="787F1E34" w14:textId="249F6C7C" w:rsidR="007E1490" w:rsidRDefault="007E1490" w:rsidP="007E1490">
            <w:pPr>
              <w:jc w:val="center"/>
            </w:pPr>
            <w:r>
              <w:t>4.1</w:t>
            </w:r>
          </w:p>
        </w:tc>
        <w:tc>
          <w:tcPr>
            <w:tcW w:w="2160" w:type="dxa"/>
          </w:tcPr>
          <w:p w14:paraId="32AA22A1" w14:textId="5ABF2CA5" w:rsidR="007E1490" w:rsidRPr="007E1490" w:rsidRDefault="007E1490" w:rsidP="00CC7346">
            <w:pPr>
              <w:jc w:val="center"/>
            </w:pPr>
            <w:r w:rsidRPr="007E1490">
              <w:t>9/17</w:t>
            </w:r>
          </w:p>
        </w:tc>
        <w:tc>
          <w:tcPr>
            <w:tcW w:w="2962" w:type="dxa"/>
          </w:tcPr>
          <w:p w14:paraId="3FB6A51B" w14:textId="7B3F4586" w:rsidR="007E1490" w:rsidRDefault="007E1490" w:rsidP="007E1490">
            <w:r>
              <w:t xml:space="preserve">Language and thought </w:t>
            </w:r>
          </w:p>
        </w:tc>
        <w:tc>
          <w:tcPr>
            <w:tcW w:w="2683" w:type="dxa"/>
          </w:tcPr>
          <w:p w14:paraId="5CE8CC28" w14:textId="15BACE2B" w:rsidR="007E1490" w:rsidRDefault="007E1490" w:rsidP="007E1490">
            <w:r>
              <w:t xml:space="preserve">Ch. </w:t>
            </w:r>
            <w:r>
              <w:rPr>
                <w:rFonts w:hint="eastAsia"/>
              </w:rPr>
              <w:t>3</w:t>
            </w:r>
            <w:r>
              <w:t xml:space="preserve">. p. </w:t>
            </w:r>
            <w:r>
              <w:rPr>
                <w:rFonts w:hint="eastAsia"/>
              </w:rPr>
              <w:t>88</w:t>
            </w:r>
            <w:r w:rsidR="0086415E">
              <w:t xml:space="preserve"> </w:t>
            </w:r>
            <w:r>
              <w:t>-</w:t>
            </w:r>
            <w:r w:rsidR="0086415E">
              <w:t xml:space="preserve"> </w:t>
            </w:r>
            <w:r>
              <w:rPr>
                <w:rFonts w:hint="eastAsia"/>
              </w:rPr>
              <w:t>99</w:t>
            </w:r>
          </w:p>
        </w:tc>
      </w:tr>
      <w:tr w:rsidR="007E1490" w14:paraId="5173FDDB" w14:textId="77777777" w:rsidTr="007E1490">
        <w:tc>
          <w:tcPr>
            <w:tcW w:w="915" w:type="dxa"/>
            <w:vAlign w:val="center"/>
          </w:tcPr>
          <w:p w14:paraId="4475BA84" w14:textId="1311A2DF" w:rsidR="007E1490" w:rsidRDefault="007E1490" w:rsidP="007E1490">
            <w:pPr>
              <w:jc w:val="center"/>
            </w:pPr>
            <w:r>
              <w:t>4.2</w:t>
            </w:r>
          </w:p>
        </w:tc>
        <w:tc>
          <w:tcPr>
            <w:tcW w:w="2160" w:type="dxa"/>
          </w:tcPr>
          <w:p w14:paraId="33DA5D21" w14:textId="23CC67DB" w:rsidR="007E1490" w:rsidRDefault="007E1490" w:rsidP="00CC7346">
            <w:pPr>
              <w:jc w:val="center"/>
            </w:pPr>
            <w:r>
              <w:t>9/19</w:t>
            </w:r>
          </w:p>
        </w:tc>
        <w:tc>
          <w:tcPr>
            <w:tcW w:w="2962" w:type="dxa"/>
          </w:tcPr>
          <w:p w14:paraId="5C914F84" w14:textId="36864833" w:rsidR="00666BF5" w:rsidRPr="00666BF5" w:rsidRDefault="00666BF5" w:rsidP="007E1490">
            <w:pPr>
              <w:rPr>
                <w:b/>
              </w:rPr>
            </w:pPr>
            <w:r w:rsidRPr="00E97950">
              <w:rPr>
                <w:b/>
              </w:rPr>
              <w:t>Homework 1 due</w:t>
            </w:r>
          </w:p>
          <w:p w14:paraId="73814074" w14:textId="2EFDCB0A" w:rsidR="007E1490" w:rsidRDefault="00EA6884" w:rsidP="007E1490">
            <w:r>
              <w:t>Language production</w:t>
            </w:r>
          </w:p>
        </w:tc>
        <w:tc>
          <w:tcPr>
            <w:tcW w:w="2683" w:type="dxa"/>
          </w:tcPr>
          <w:p w14:paraId="40928E90" w14:textId="528BF267" w:rsidR="007E1490" w:rsidRDefault="00EA6884" w:rsidP="007E1490">
            <w:r>
              <w:t>Ch. 13</w:t>
            </w:r>
            <w:r w:rsidR="005F6C7F">
              <w:t>. p. 396 - 409</w:t>
            </w:r>
          </w:p>
        </w:tc>
      </w:tr>
      <w:tr w:rsidR="00EA6884" w14:paraId="6150B88A" w14:textId="77777777" w:rsidTr="007E1490">
        <w:tc>
          <w:tcPr>
            <w:tcW w:w="915" w:type="dxa"/>
            <w:vAlign w:val="center"/>
          </w:tcPr>
          <w:p w14:paraId="69DEA8B3" w14:textId="26A205FA" w:rsidR="00EA6884" w:rsidRDefault="00EA6884" w:rsidP="00EA6884">
            <w:pPr>
              <w:jc w:val="center"/>
            </w:pPr>
            <w:r>
              <w:t>5.1</w:t>
            </w:r>
          </w:p>
        </w:tc>
        <w:tc>
          <w:tcPr>
            <w:tcW w:w="2160" w:type="dxa"/>
          </w:tcPr>
          <w:p w14:paraId="653A76AD" w14:textId="27CD7722" w:rsidR="00EA6884" w:rsidRDefault="00EA6884" w:rsidP="00EA6884">
            <w:pPr>
              <w:jc w:val="center"/>
            </w:pPr>
            <w:r>
              <w:t>9/24</w:t>
            </w:r>
          </w:p>
        </w:tc>
        <w:tc>
          <w:tcPr>
            <w:tcW w:w="2962" w:type="dxa"/>
          </w:tcPr>
          <w:p w14:paraId="19D2D8D1" w14:textId="48D47AB4" w:rsidR="00171D47" w:rsidRPr="00171D47" w:rsidRDefault="00171D47" w:rsidP="00EA6884">
            <w:pPr>
              <w:rPr>
                <w:b/>
              </w:rPr>
            </w:pPr>
            <w:r w:rsidRPr="00171D47">
              <w:rPr>
                <w:b/>
              </w:rPr>
              <w:t>Quiz 1</w:t>
            </w:r>
          </w:p>
          <w:p w14:paraId="1DFADBAE" w14:textId="36E4324D" w:rsidR="00EA6884" w:rsidRDefault="00EA6884" w:rsidP="00EA6884">
            <w:r>
              <w:t>Language production</w:t>
            </w:r>
          </w:p>
        </w:tc>
        <w:tc>
          <w:tcPr>
            <w:tcW w:w="2683" w:type="dxa"/>
          </w:tcPr>
          <w:p w14:paraId="3BCA7754" w14:textId="68117686" w:rsidR="00EA6884" w:rsidRDefault="00EA6884" w:rsidP="00EA6884">
            <w:r>
              <w:t>Ch. 13</w:t>
            </w:r>
            <w:r w:rsidR="005F6C7F">
              <w:t>. p. 410-415, 426 (Phonological encoding) - 432</w:t>
            </w:r>
          </w:p>
        </w:tc>
      </w:tr>
      <w:tr w:rsidR="00EA6884" w14:paraId="1ED40DBB" w14:textId="77777777" w:rsidTr="007E1490">
        <w:tc>
          <w:tcPr>
            <w:tcW w:w="915" w:type="dxa"/>
            <w:vAlign w:val="center"/>
          </w:tcPr>
          <w:p w14:paraId="69E0AFA0" w14:textId="30CC0DCE" w:rsidR="00EA6884" w:rsidRDefault="00EA6884" w:rsidP="00EA6884">
            <w:pPr>
              <w:jc w:val="center"/>
            </w:pPr>
            <w:r>
              <w:t>5.2</w:t>
            </w:r>
          </w:p>
        </w:tc>
        <w:tc>
          <w:tcPr>
            <w:tcW w:w="2160" w:type="dxa"/>
          </w:tcPr>
          <w:p w14:paraId="6B6E7A06" w14:textId="0BAFA178" w:rsidR="00EA6884" w:rsidRPr="00D77F74" w:rsidRDefault="00EA6884" w:rsidP="00EA6884">
            <w:pPr>
              <w:jc w:val="center"/>
            </w:pPr>
            <w:r>
              <w:t>9/26</w:t>
            </w:r>
          </w:p>
        </w:tc>
        <w:tc>
          <w:tcPr>
            <w:tcW w:w="2962" w:type="dxa"/>
          </w:tcPr>
          <w:p w14:paraId="2793C477" w14:textId="615C54FC" w:rsidR="00EA6884" w:rsidRPr="00EA6884" w:rsidRDefault="00EA6884" w:rsidP="00EA6884">
            <w:r w:rsidRPr="00EA6884">
              <w:t>Speech perception and</w:t>
            </w:r>
          </w:p>
          <w:p w14:paraId="6BBE8AB4" w14:textId="772B9BBB" w:rsidR="00EA6884" w:rsidRPr="00FC71CA" w:rsidRDefault="00EA6884" w:rsidP="00EA6884">
            <w:r>
              <w:t>Spoken word recognition</w:t>
            </w:r>
          </w:p>
        </w:tc>
        <w:tc>
          <w:tcPr>
            <w:tcW w:w="2683" w:type="dxa"/>
          </w:tcPr>
          <w:p w14:paraId="07DC05B8" w14:textId="59B495E0" w:rsidR="00EA6884" w:rsidRDefault="00EA6884" w:rsidP="00EA6884">
            <w:r>
              <w:t xml:space="preserve">Ch. </w:t>
            </w:r>
            <w:r w:rsidR="007F4FF7">
              <w:t>9</w:t>
            </w:r>
            <w:r>
              <w:t xml:space="preserve">. p. </w:t>
            </w:r>
            <w:r w:rsidR="008F7B0B">
              <w:t>258 - 270</w:t>
            </w:r>
          </w:p>
        </w:tc>
      </w:tr>
      <w:tr w:rsidR="00EA6884" w14:paraId="379E4101" w14:textId="77777777" w:rsidTr="007E1490">
        <w:tc>
          <w:tcPr>
            <w:tcW w:w="915" w:type="dxa"/>
            <w:vAlign w:val="center"/>
          </w:tcPr>
          <w:p w14:paraId="3A409505" w14:textId="1F3A6457" w:rsidR="00EA6884" w:rsidRDefault="00EA6884" w:rsidP="00EA6884">
            <w:pPr>
              <w:jc w:val="center"/>
            </w:pPr>
            <w:r>
              <w:t>6.1</w:t>
            </w:r>
          </w:p>
        </w:tc>
        <w:tc>
          <w:tcPr>
            <w:tcW w:w="2160" w:type="dxa"/>
          </w:tcPr>
          <w:p w14:paraId="6DE28784" w14:textId="1F1BC758" w:rsidR="00EA6884" w:rsidRPr="00DB01A9" w:rsidRDefault="00EA6884" w:rsidP="00EA6884">
            <w:pPr>
              <w:jc w:val="center"/>
            </w:pPr>
            <w:r>
              <w:t>10/1</w:t>
            </w:r>
          </w:p>
        </w:tc>
        <w:tc>
          <w:tcPr>
            <w:tcW w:w="2962" w:type="dxa"/>
          </w:tcPr>
          <w:p w14:paraId="2713931B" w14:textId="08456AAC" w:rsidR="00666BF5" w:rsidRPr="00666BF5" w:rsidRDefault="00666BF5" w:rsidP="00EA688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Homework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 due</w:t>
            </w:r>
          </w:p>
          <w:p w14:paraId="5AA1C418" w14:textId="766C5E30" w:rsidR="00EA6884" w:rsidRPr="00D77F74" w:rsidRDefault="00EA6884" w:rsidP="00EA6884">
            <w:r>
              <w:t>Spoken word recognition</w:t>
            </w:r>
          </w:p>
        </w:tc>
        <w:tc>
          <w:tcPr>
            <w:tcW w:w="2683" w:type="dxa"/>
          </w:tcPr>
          <w:p w14:paraId="0AECC069" w14:textId="4C5B779B" w:rsidR="00EA6884" w:rsidRDefault="00EA6884" w:rsidP="00EA6884">
            <w:r>
              <w:t xml:space="preserve">Ch. </w:t>
            </w:r>
            <w:r w:rsidR="007F4FF7">
              <w:t>9</w:t>
            </w:r>
            <w:r>
              <w:t xml:space="preserve">. p. </w:t>
            </w:r>
            <w:r w:rsidR="007F4FF7">
              <w:t>270 - 281</w:t>
            </w:r>
          </w:p>
        </w:tc>
      </w:tr>
      <w:tr w:rsidR="00EA6884" w14:paraId="3798C1CE" w14:textId="77777777" w:rsidTr="007E1490">
        <w:tc>
          <w:tcPr>
            <w:tcW w:w="915" w:type="dxa"/>
            <w:vAlign w:val="center"/>
          </w:tcPr>
          <w:p w14:paraId="70C47CF7" w14:textId="1E28228B" w:rsidR="00EA6884" w:rsidRDefault="00EA6884" w:rsidP="00EA6884">
            <w:pPr>
              <w:jc w:val="center"/>
            </w:pPr>
            <w:r>
              <w:t>6.2</w:t>
            </w:r>
          </w:p>
        </w:tc>
        <w:tc>
          <w:tcPr>
            <w:tcW w:w="2160" w:type="dxa"/>
          </w:tcPr>
          <w:p w14:paraId="118B9359" w14:textId="45EA8A85" w:rsidR="00EA6884" w:rsidRDefault="00EA6884" w:rsidP="00EA6884">
            <w:pPr>
              <w:jc w:val="center"/>
            </w:pPr>
            <w:r>
              <w:t>10/3</w:t>
            </w:r>
          </w:p>
        </w:tc>
        <w:tc>
          <w:tcPr>
            <w:tcW w:w="2962" w:type="dxa"/>
          </w:tcPr>
          <w:p w14:paraId="3CFB1315" w14:textId="0D12395D" w:rsidR="00EA6884" w:rsidRDefault="00EA6884" w:rsidP="00EA6884">
            <w:r w:rsidRPr="00D77F74">
              <w:t xml:space="preserve">Adaptation during speech </w:t>
            </w:r>
            <w:r w:rsidRPr="00D77F74">
              <w:lastRenderedPageBreak/>
              <w:t>perception and production</w:t>
            </w:r>
          </w:p>
        </w:tc>
        <w:tc>
          <w:tcPr>
            <w:tcW w:w="2683" w:type="dxa"/>
          </w:tcPr>
          <w:p w14:paraId="35B987FF" w14:textId="77777777" w:rsidR="00256E02" w:rsidRDefault="00256E02" w:rsidP="00256E02">
            <w:proofErr w:type="spellStart"/>
            <w:r>
              <w:lastRenderedPageBreak/>
              <w:t>Kraljic</w:t>
            </w:r>
            <w:proofErr w:type="spellEnd"/>
            <w:r>
              <w:t xml:space="preserve"> &amp; Samuel (2006)</w:t>
            </w:r>
          </w:p>
          <w:p w14:paraId="0717D025" w14:textId="751432FA" w:rsidR="00EA6884" w:rsidRDefault="00EA6884" w:rsidP="00EA6884"/>
        </w:tc>
      </w:tr>
      <w:tr w:rsidR="00EA6884" w14:paraId="52484FB8" w14:textId="77777777" w:rsidTr="007E1490">
        <w:tc>
          <w:tcPr>
            <w:tcW w:w="915" w:type="dxa"/>
            <w:vAlign w:val="center"/>
          </w:tcPr>
          <w:p w14:paraId="7A4FD5AC" w14:textId="04C1E62C" w:rsidR="00EA6884" w:rsidRDefault="00EA6884" w:rsidP="00EA6884">
            <w:pPr>
              <w:jc w:val="center"/>
            </w:pPr>
            <w:r>
              <w:lastRenderedPageBreak/>
              <w:t>7.1</w:t>
            </w:r>
          </w:p>
        </w:tc>
        <w:tc>
          <w:tcPr>
            <w:tcW w:w="2160" w:type="dxa"/>
          </w:tcPr>
          <w:p w14:paraId="50342573" w14:textId="67A57538" w:rsidR="00EA6884" w:rsidRDefault="00EA6884" w:rsidP="00EA6884">
            <w:pPr>
              <w:jc w:val="center"/>
            </w:pPr>
            <w:r>
              <w:t>10/8</w:t>
            </w:r>
          </w:p>
        </w:tc>
        <w:tc>
          <w:tcPr>
            <w:tcW w:w="2962" w:type="dxa"/>
          </w:tcPr>
          <w:p w14:paraId="63C51F85" w14:textId="0F2F5B7C" w:rsidR="00EA6884" w:rsidRPr="00FC24FC" w:rsidRDefault="00EA6884" w:rsidP="00EA6884">
            <w:pPr>
              <w:rPr>
                <w:b/>
              </w:rPr>
            </w:pPr>
            <w:r w:rsidRPr="00DB01A9">
              <w:t>Neural basis of adaptation during speech perception</w:t>
            </w:r>
          </w:p>
        </w:tc>
        <w:tc>
          <w:tcPr>
            <w:tcW w:w="2683" w:type="dxa"/>
          </w:tcPr>
          <w:p w14:paraId="1C570ADC" w14:textId="424FD393" w:rsidR="00EA6884" w:rsidRDefault="00EA6884" w:rsidP="00EA6884"/>
        </w:tc>
      </w:tr>
      <w:tr w:rsidR="00EA6884" w14:paraId="09A6F165" w14:textId="77777777" w:rsidTr="007E1490">
        <w:tc>
          <w:tcPr>
            <w:tcW w:w="915" w:type="dxa"/>
            <w:vAlign w:val="center"/>
          </w:tcPr>
          <w:p w14:paraId="3B272FB8" w14:textId="1DA7D7E4" w:rsidR="00EA6884" w:rsidRDefault="00EA6884" w:rsidP="00EA6884">
            <w:pPr>
              <w:jc w:val="center"/>
            </w:pPr>
            <w:r>
              <w:t>7.2</w:t>
            </w:r>
          </w:p>
        </w:tc>
        <w:tc>
          <w:tcPr>
            <w:tcW w:w="2160" w:type="dxa"/>
          </w:tcPr>
          <w:p w14:paraId="7E5599DF" w14:textId="28DF8593" w:rsidR="00EA6884" w:rsidRDefault="00EA6884" w:rsidP="00EA6884">
            <w:pPr>
              <w:jc w:val="center"/>
            </w:pPr>
            <w:r>
              <w:t>10/10</w:t>
            </w:r>
          </w:p>
        </w:tc>
        <w:tc>
          <w:tcPr>
            <w:tcW w:w="2962" w:type="dxa"/>
          </w:tcPr>
          <w:p w14:paraId="26D56E74" w14:textId="77777777" w:rsidR="00EA6884" w:rsidRPr="004C5220" w:rsidRDefault="00EA6884" w:rsidP="00EA6884">
            <w:pPr>
              <w:rPr>
                <w:b/>
              </w:rPr>
            </w:pPr>
            <w:r w:rsidRPr="004C5220">
              <w:rPr>
                <w:b/>
              </w:rPr>
              <w:t>Quiz 2</w:t>
            </w:r>
          </w:p>
          <w:p w14:paraId="21B99D6A" w14:textId="64FB19C7" w:rsidR="00EA6884" w:rsidRPr="008E4332" w:rsidRDefault="00EA6884" w:rsidP="00EA6884">
            <w:r>
              <w:t>Visual word recognition</w:t>
            </w:r>
          </w:p>
        </w:tc>
        <w:tc>
          <w:tcPr>
            <w:tcW w:w="2683" w:type="dxa"/>
          </w:tcPr>
          <w:p w14:paraId="5946BBFE" w14:textId="1D8CE2FF" w:rsidR="00EA6884" w:rsidRDefault="00EA6884" w:rsidP="00EA6884">
            <w:r>
              <w:t>Ch. 6. p. 1</w:t>
            </w:r>
            <w:r w:rsidR="007D357C">
              <w:t>67 - 178</w:t>
            </w:r>
          </w:p>
        </w:tc>
      </w:tr>
      <w:tr w:rsidR="00EA6884" w14:paraId="7096CDED" w14:textId="77777777" w:rsidTr="007E1490">
        <w:tc>
          <w:tcPr>
            <w:tcW w:w="915" w:type="dxa"/>
            <w:vAlign w:val="center"/>
          </w:tcPr>
          <w:p w14:paraId="6487554E" w14:textId="4B11F841" w:rsidR="00EA6884" w:rsidRDefault="00EA6884" w:rsidP="00EA6884">
            <w:pPr>
              <w:jc w:val="center"/>
            </w:pPr>
            <w:r>
              <w:t>8.1</w:t>
            </w:r>
          </w:p>
        </w:tc>
        <w:tc>
          <w:tcPr>
            <w:tcW w:w="2160" w:type="dxa"/>
          </w:tcPr>
          <w:p w14:paraId="66D6288E" w14:textId="0B99AB1B" w:rsidR="00EA6884" w:rsidRDefault="00EA6884" w:rsidP="00EA6884">
            <w:pPr>
              <w:jc w:val="center"/>
            </w:pPr>
            <w:r>
              <w:t>10/15 Fall break</w:t>
            </w:r>
          </w:p>
        </w:tc>
        <w:tc>
          <w:tcPr>
            <w:tcW w:w="2962" w:type="dxa"/>
          </w:tcPr>
          <w:p w14:paraId="36E07238" w14:textId="4F484156" w:rsidR="00EA6884" w:rsidRPr="008E4332" w:rsidRDefault="00EA6884" w:rsidP="00EA6884"/>
        </w:tc>
        <w:tc>
          <w:tcPr>
            <w:tcW w:w="2683" w:type="dxa"/>
          </w:tcPr>
          <w:p w14:paraId="5B8AA2DD" w14:textId="0097814E" w:rsidR="00EA6884" w:rsidRDefault="00EA6884" w:rsidP="00EA6884"/>
        </w:tc>
      </w:tr>
      <w:tr w:rsidR="00EA6884" w14:paraId="775E71F0" w14:textId="77777777" w:rsidTr="007E1490">
        <w:tc>
          <w:tcPr>
            <w:tcW w:w="915" w:type="dxa"/>
            <w:vAlign w:val="center"/>
          </w:tcPr>
          <w:p w14:paraId="6466EE8A" w14:textId="0B6DB8D2" w:rsidR="00EA6884" w:rsidRDefault="00EA6884" w:rsidP="00EA6884">
            <w:pPr>
              <w:jc w:val="center"/>
            </w:pPr>
            <w:r>
              <w:t>8.2</w:t>
            </w:r>
          </w:p>
        </w:tc>
        <w:tc>
          <w:tcPr>
            <w:tcW w:w="2160" w:type="dxa"/>
          </w:tcPr>
          <w:p w14:paraId="3DA877A2" w14:textId="52AB5258" w:rsidR="00EA6884" w:rsidRDefault="00EA6884" w:rsidP="00EA6884">
            <w:pPr>
              <w:jc w:val="center"/>
            </w:pPr>
            <w:r>
              <w:t>10/17</w:t>
            </w:r>
          </w:p>
        </w:tc>
        <w:tc>
          <w:tcPr>
            <w:tcW w:w="2962" w:type="dxa"/>
          </w:tcPr>
          <w:p w14:paraId="1A742EC0" w14:textId="3925268F" w:rsidR="00171D47" w:rsidRPr="004B22D2" w:rsidRDefault="00666BF5" w:rsidP="00EA6884">
            <w:pPr>
              <w:rPr>
                <w:b/>
                <w:strike/>
                <w:rPrChange w:id="1" w:author="Microsoft Office User" w:date="2018-10-15T22:43:00Z">
                  <w:rPr>
                    <w:b/>
                  </w:rPr>
                </w:rPrChange>
              </w:rPr>
            </w:pPr>
            <w:r w:rsidRPr="004B22D2">
              <w:rPr>
                <w:b/>
                <w:strike/>
                <w:rPrChange w:id="2" w:author="Microsoft Office User" w:date="2018-10-15T22:43:00Z">
                  <w:rPr>
                    <w:b/>
                  </w:rPr>
                </w:rPrChange>
              </w:rPr>
              <w:t>Homework 3</w:t>
            </w:r>
            <w:r w:rsidR="00171D47" w:rsidRPr="004B22D2">
              <w:rPr>
                <w:b/>
                <w:strike/>
                <w:rPrChange w:id="3" w:author="Microsoft Office User" w:date="2018-10-15T22:43:00Z">
                  <w:rPr>
                    <w:b/>
                  </w:rPr>
                </w:rPrChange>
              </w:rPr>
              <w:t xml:space="preserve"> due</w:t>
            </w:r>
          </w:p>
          <w:p w14:paraId="5BD9FE45" w14:textId="21221461" w:rsidR="00EA6884" w:rsidRPr="00AC7567" w:rsidRDefault="00EA6884" w:rsidP="00EA6884">
            <w:pPr>
              <w:rPr>
                <w:b/>
              </w:rPr>
            </w:pPr>
            <w:r>
              <w:t>Visual word recognition</w:t>
            </w:r>
            <w:r w:rsidR="007D357C">
              <w:t xml:space="preserve"> and dyslexia</w:t>
            </w:r>
          </w:p>
        </w:tc>
        <w:tc>
          <w:tcPr>
            <w:tcW w:w="2683" w:type="dxa"/>
          </w:tcPr>
          <w:p w14:paraId="54FC8A9C" w14:textId="4C9BF326" w:rsidR="00EA6884" w:rsidRDefault="00EA6884" w:rsidP="00EA6884">
            <w:r>
              <w:t>Ch. 6. p. 18</w:t>
            </w:r>
            <w:r w:rsidR="007D357C">
              <w:t>3 – 192, Ch. 7. p. 220 - 225</w:t>
            </w:r>
          </w:p>
        </w:tc>
      </w:tr>
      <w:tr w:rsidR="00EA6884" w14:paraId="0D2A060E" w14:textId="77777777" w:rsidTr="007E1490">
        <w:tc>
          <w:tcPr>
            <w:tcW w:w="915" w:type="dxa"/>
            <w:vAlign w:val="center"/>
          </w:tcPr>
          <w:p w14:paraId="7D45FA45" w14:textId="0B5816A6" w:rsidR="00EA6884" w:rsidRDefault="00EA6884" w:rsidP="00EA6884">
            <w:pPr>
              <w:jc w:val="center"/>
            </w:pPr>
            <w:r>
              <w:t>9.1</w:t>
            </w:r>
          </w:p>
        </w:tc>
        <w:tc>
          <w:tcPr>
            <w:tcW w:w="2160" w:type="dxa"/>
          </w:tcPr>
          <w:p w14:paraId="0E0E3542" w14:textId="7BF46302" w:rsidR="00EA6884" w:rsidRDefault="00EA6884" w:rsidP="00EA6884">
            <w:pPr>
              <w:jc w:val="center"/>
            </w:pPr>
            <w:r>
              <w:t>10/22</w:t>
            </w:r>
          </w:p>
        </w:tc>
        <w:tc>
          <w:tcPr>
            <w:tcW w:w="2962" w:type="dxa"/>
          </w:tcPr>
          <w:p w14:paraId="009F3377" w14:textId="4A967EFF" w:rsidR="00EA6884" w:rsidRDefault="00EA6884" w:rsidP="00EA6884">
            <w:r w:rsidRPr="00A655D3">
              <w:rPr>
                <w:b/>
              </w:rPr>
              <w:t>Midterm</w:t>
            </w:r>
          </w:p>
        </w:tc>
        <w:tc>
          <w:tcPr>
            <w:tcW w:w="2683" w:type="dxa"/>
          </w:tcPr>
          <w:p w14:paraId="7685FC39" w14:textId="371758EA" w:rsidR="00EA6884" w:rsidRDefault="00EA6884" w:rsidP="00EA6884"/>
        </w:tc>
      </w:tr>
      <w:tr w:rsidR="00EA6884" w14:paraId="2113B733" w14:textId="77777777" w:rsidTr="007E1490">
        <w:tc>
          <w:tcPr>
            <w:tcW w:w="915" w:type="dxa"/>
            <w:vAlign w:val="center"/>
          </w:tcPr>
          <w:p w14:paraId="203702F5" w14:textId="4D69A749" w:rsidR="00EA6884" w:rsidRDefault="00EA6884" w:rsidP="00EA6884">
            <w:pPr>
              <w:jc w:val="center"/>
            </w:pPr>
            <w:r>
              <w:t>9.2</w:t>
            </w:r>
          </w:p>
        </w:tc>
        <w:tc>
          <w:tcPr>
            <w:tcW w:w="2160" w:type="dxa"/>
          </w:tcPr>
          <w:p w14:paraId="5F9550D6" w14:textId="210526A8" w:rsidR="00EA6884" w:rsidRPr="007E1490" w:rsidRDefault="00EA6884" w:rsidP="00EA6884">
            <w:pPr>
              <w:jc w:val="center"/>
            </w:pPr>
            <w:r w:rsidRPr="007E1490">
              <w:t>10/24</w:t>
            </w:r>
          </w:p>
        </w:tc>
        <w:tc>
          <w:tcPr>
            <w:tcW w:w="2962" w:type="dxa"/>
          </w:tcPr>
          <w:p w14:paraId="7979297F" w14:textId="01DB6133" w:rsidR="00EA6884" w:rsidRPr="00A655D3" w:rsidRDefault="007B4D54" w:rsidP="00EA6884">
            <w:pPr>
              <w:rPr>
                <w:b/>
              </w:rPr>
            </w:pPr>
            <w:r>
              <w:t>Syntax and s</w:t>
            </w:r>
            <w:r w:rsidR="00EA6884">
              <w:t>entence processing</w:t>
            </w:r>
          </w:p>
        </w:tc>
        <w:tc>
          <w:tcPr>
            <w:tcW w:w="2683" w:type="dxa"/>
          </w:tcPr>
          <w:p w14:paraId="3839EBB1" w14:textId="3314E0CF" w:rsidR="00EA6884" w:rsidRDefault="007B4D54" w:rsidP="00EA6884">
            <w:r>
              <w:t>Ch. 2. p. 37-42</w:t>
            </w:r>
          </w:p>
        </w:tc>
      </w:tr>
      <w:tr w:rsidR="007B4D54" w14:paraId="2B41A9FA" w14:textId="77777777" w:rsidTr="007E1490">
        <w:tc>
          <w:tcPr>
            <w:tcW w:w="915" w:type="dxa"/>
            <w:vAlign w:val="center"/>
          </w:tcPr>
          <w:p w14:paraId="0C67E776" w14:textId="69437236" w:rsidR="007B4D54" w:rsidRDefault="007B4D54" w:rsidP="007B4D54">
            <w:pPr>
              <w:jc w:val="center"/>
            </w:pPr>
            <w:r>
              <w:t>10.1</w:t>
            </w:r>
          </w:p>
        </w:tc>
        <w:tc>
          <w:tcPr>
            <w:tcW w:w="2160" w:type="dxa"/>
          </w:tcPr>
          <w:p w14:paraId="22599E7C" w14:textId="27A71896" w:rsidR="007B4D54" w:rsidRPr="00252C78" w:rsidRDefault="007B4D54" w:rsidP="007B4D54">
            <w:pPr>
              <w:jc w:val="center"/>
            </w:pPr>
            <w:r w:rsidRPr="00252C78">
              <w:t>10/29</w:t>
            </w:r>
          </w:p>
        </w:tc>
        <w:tc>
          <w:tcPr>
            <w:tcW w:w="2962" w:type="dxa"/>
          </w:tcPr>
          <w:p w14:paraId="09275BBC" w14:textId="69349004" w:rsidR="007B4D54" w:rsidRPr="00FC71CA" w:rsidRDefault="007B4D54" w:rsidP="007B4D54">
            <w:r>
              <w:t>Sentence processing</w:t>
            </w:r>
          </w:p>
        </w:tc>
        <w:tc>
          <w:tcPr>
            <w:tcW w:w="2683" w:type="dxa"/>
          </w:tcPr>
          <w:p w14:paraId="45F6E1CF" w14:textId="21EBD3A8" w:rsidR="007B4D54" w:rsidRDefault="007B4D54" w:rsidP="007B4D54">
            <w:r>
              <w:t>Ch. 10. p. 287-298</w:t>
            </w:r>
          </w:p>
        </w:tc>
      </w:tr>
      <w:tr w:rsidR="007B4D54" w14:paraId="1DC933A6" w14:textId="77777777" w:rsidTr="007E1490">
        <w:tc>
          <w:tcPr>
            <w:tcW w:w="915" w:type="dxa"/>
            <w:vAlign w:val="center"/>
          </w:tcPr>
          <w:p w14:paraId="1122A541" w14:textId="5B816186" w:rsidR="007B4D54" w:rsidRDefault="007B4D54" w:rsidP="007B4D54">
            <w:pPr>
              <w:jc w:val="center"/>
            </w:pPr>
            <w:r>
              <w:t>10.2</w:t>
            </w:r>
          </w:p>
        </w:tc>
        <w:tc>
          <w:tcPr>
            <w:tcW w:w="2160" w:type="dxa"/>
          </w:tcPr>
          <w:p w14:paraId="2338E26A" w14:textId="54D77A52" w:rsidR="007B4D54" w:rsidRDefault="007B4D54" w:rsidP="007B4D54">
            <w:pPr>
              <w:jc w:val="center"/>
            </w:pPr>
            <w:r>
              <w:t>10/31</w:t>
            </w:r>
          </w:p>
        </w:tc>
        <w:tc>
          <w:tcPr>
            <w:tcW w:w="2962" w:type="dxa"/>
          </w:tcPr>
          <w:p w14:paraId="792A6263" w14:textId="767E0A0D" w:rsidR="007B4D54" w:rsidRPr="00943D24" w:rsidRDefault="007B4D54" w:rsidP="007B4D54">
            <w:pPr>
              <w:rPr>
                <w:b/>
              </w:rPr>
            </w:pPr>
            <w:r>
              <w:t>Sentence processing</w:t>
            </w:r>
            <w:r w:rsidR="004C0D9A">
              <w:rPr>
                <w:b/>
              </w:rPr>
              <w:t xml:space="preserve"> </w:t>
            </w:r>
            <w:r w:rsidR="004C0D9A" w:rsidRPr="004B22D2">
              <w:rPr>
                <w:b/>
                <w:highlight w:val="yellow"/>
                <w:rPrChange w:id="4" w:author="Microsoft Office User" w:date="2018-10-15T22:44:00Z">
                  <w:rPr>
                    <w:b/>
                  </w:rPr>
                </w:rPrChange>
              </w:rPr>
              <w:t>Homework 3</w:t>
            </w:r>
            <w:r w:rsidRPr="004B22D2">
              <w:rPr>
                <w:b/>
                <w:highlight w:val="yellow"/>
                <w:rPrChange w:id="5" w:author="Microsoft Office User" w:date="2018-10-15T22:44:00Z">
                  <w:rPr>
                    <w:b/>
                  </w:rPr>
                </w:rPrChange>
              </w:rPr>
              <w:t xml:space="preserve"> Due</w:t>
            </w:r>
          </w:p>
        </w:tc>
        <w:tc>
          <w:tcPr>
            <w:tcW w:w="2683" w:type="dxa"/>
          </w:tcPr>
          <w:p w14:paraId="6A0D5D82" w14:textId="6F23A10E" w:rsidR="007B4D54" w:rsidRDefault="007B4D54" w:rsidP="007B4D54">
            <w:r>
              <w:t xml:space="preserve">Ch. 10. </w:t>
            </w:r>
          </w:p>
        </w:tc>
      </w:tr>
      <w:tr w:rsidR="007B4D54" w14:paraId="51DAFE0D" w14:textId="77777777" w:rsidTr="007E1490">
        <w:tc>
          <w:tcPr>
            <w:tcW w:w="915" w:type="dxa"/>
            <w:vAlign w:val="center"/>
          </w:tcPr>
          <w:p w14:paraId="2E771050" w14:textId="0D873EB4" w:rsidR="007B4D54" w:rsidRDefault="007B4D54" w:rsidP="007B4D54">
            <w:pPr>
              <w:jc w:val="center"/>
            </w:pPr>
            <w:r>
              <w:t>11.1</w:t>
            </w:r>
          </w:p>
        </w:tc>
        <w:tc>
          <w:tcPr>
            <w:tcW w:w="2160" w:type="dxa"/>
          </w:tcPr>
          <w:p w14:paraId="7C2CAF0E" w14:textId="70FC0C84" w:rsidR="007B4D54" w:rsidRDefault="007B4D54" w:rsidP="007B4D54">
            <w:pPr>
              <w:jc w:val="center"/>
            </w:pPr>
            <w:r>
              <w:t>11/5</w:t>
            </w:r>
          </w:p>
        </w:tc>
        <w:tc>
          <w:tcPr>
            <w:tcW w:w="2962" w:type="dxa"/>
          </w:tcPr>
          <w:p w14:paraId="28B99A04" w14:textId="186803A0" w:rsidR="007B4D54" w:rsidRPr="004C5220" w:rsidRDefault="007B4D54" w:rsidP="007B4D54">
            <w:r>
              <w:t>Comprehension</w:t>
            </w:r>
          </w:p>
        </w:tc>
        <w:tc>
          <w:tcPr>
            <w:tcW w:w="2683" w:type="dxa"/>
          </w:tcPr>
          <w:p w14:paraId="735653D5" w14:textId="76CED211" w:rsidR="007B4D54" w:rsidRDefault="007B4D54" w:rsidP="007B4D54">
            <w:r>
              <w:t>Ch. 12. p. 360 - 370</w:t>
            </w:r>
          </w:p>
        </w:tc>
      </w:tr>
      <w:tr w:rsidR="007B4D54" w14:paraId="3430FBD9" w14:textId="77777777" w:rsidTr="007E1490">
        <w:tc>
          <w:tcPr>
            <w:tcW w:w="915" w:type="dxa"/>
            <w:vAlign w:val="center"/>
          </w:tcPr>
          <w:p w14:paraId="4ACF1E9A" w14:textId="187D3DE2" w:rsidR="007B4D54" w:rsidRDefault="007B4D54" w:rsidP="007B4D54">
            <w:pPr>
              <w:jc w:val="center"/>
            </w:pPr>
            <w:r>
              <w:t>11.2</w:t>
            </w:r>
          </w:p>
        </w:tc>
        <w:tc>
          <w:tcPr>
            <w:tcW w:w="2160" w:type="dxa"/>
          </w:tcPr>
          <w:p w14:paraId="37BE0538" w14:textId="585AE48C" w:rsidR="007B4D54" w:rsidRPr="00943D24" w:rsidRDefault="007B4D54" w:rsidP="007B4D54">
            <w:pPr>
              <w:jc w:val="center"/>
            </w:pPr>
            <w:r>
              <w:t>11/7</w:t>
            </w:r>
          </w:p>
        </w:tc>
        <w:tc>
          <w:tcPr>
            <w:tcW w:w="2962" w:type="dxa"/>
          </w:tcPr>
          <w:p w14:paraId="06D5D5BC" w14:textId="7BA0B860" w:rsidR="007B4D54" w:rsidRPr="0028652D" w:rsidRDefault="007B4D54" w:rsidP="007B4D54">
            <w:r>
              <w:t>Comprehension and understanding discourse</w:t>
            </w:r>
          </w:p>
        </w:tc>
        <w:tc>
          <w:tcPr>
            <w:tcW w:w="2683" w:type="dxa"/>
          </w:tcPr>
          <w:p w14:paraId="54755454" w14:textId="5416F43D" w:rsidR="007B4D54" w:rsidRDefault="007B4D54" w:rsidP="007B4D54">
            <w:r>
              <w:t>Ch. 12. p. 371 - 375 &amp; Ch. 14. p. 450 - 458</w:t>
            </w:r>
          </w:p>
        </w:tc>
      </w:tr>
      <w:tr w:rsidR="007B4D54" w14:paraId="214AED27" w14:textId="77777777" w:rsidTr="007E1490">
        <w:tc>
          <w:tcPr>
            <w:tcW w:w="915" w:type="dxa"/>
            <w:vAlign w:val="center"/>
          </w:tcPr>
          <w:p w14:paraId="51B560CA" w14:textId="17BBCD50" w:rsidR="007B4D54" w:rsidRDefault="007B4D54" w:rsidP="007B4D54">
            <w:pPr>
              <w:jc w:val="center"/>
            </w:pPr>
            <w:r>
              <w:t>12.1</w:t>
            </w:r>
          </w:p>
        </w:tc>
        <w:tc>
          <w:tcPr>
            <w:tcW w:w="2160" w:type="dxa"/>
          </w:tcPr>
          <w:p w14:paraId="6343DFD6" w14:textId="2CD27CFF" w:rsidR="007B4D54" w:rsidRPr="00943D24" w:rsidRDefault="007B4D54" w:rsidP="007B4D54">
            <w:pPr>
              <w:jc w:val="center"/>
            </w:pPr>
            <w:r>
              <w:t>11/12</w:t>
            </w:r>
          </w:p>
        </w:tc>
        <w:tc>
          <w:tcPr>
            <w:tcW w:w="2962" w:type="dxa"/>
          </w:tcPr>
          <w:p w14:paraId="79F9F4B2" w14:textId="3CCE11A7" w:rsidR="007B4D54" w:rsidRPr="00CE1735" w:rsidRDefault="007B4D54" w:rsidP="007B4D54">
            <w:pPr>
              <w:rPr>
                <w:b/>
              </w:rPr>
            </w:pPr>
            <w:r w:rsidRPr="00CE1735">
              <w:rPr>
                <w:b/>
              </w:rPr>
              <w:t>Quiz 3</w:t>
            </w:r>
          </w:p>
          <w:p w14:paraId="364F0BE3" w14:textId="7C879F5F" w:rsidR="007B4D54" w:rsidRDefault="007B4D54" w:rsidP="007B4D54">
            <w:r w:rsidRPr="00943D24">
              <w:t>Audience design and common ground in comprehension</w:t>
            </w:r>
          </w:p>
        </w:tc>
        <w:tc>
          <w:tcPr>
            <w:tcW w:w="2683" w:type="dxa"/>
          </w:tcPr>
          <w:p w14:paraId="582E3AA0" w14:textId="77777777" w:rsidR="007B4D54" w:rsidRDefault="007B4D54" w:rsidP="007B4D54">
            <w:r>
              <w:t xml:space="preserve">Wu &amp; </w:t>
            </w:r>
            <w:proofErr w:type="spellStart"/>
            <w:r>
              <w:t>Keysar</w:t>
            </w:r>
            <w:proofErr w:type="spellEnd"/>
            <w:r>
              <w:t xml:space="preserve"> (2007)</w:t>
            </w:r>
          </w:p>
          <w:p w14:paraId="1187C987" w14:textId="17827846" w:rsidR="007B4D54" w:rsidRDefault="007B4D54" w:rsidP="007B4D54"/>
        </w:tc>
      </w:tr>
      <w:tr w:rsidR="007B4D54" w14:paraId="21CF0C23" w14:textId="77777777" w:rsidTr="007E1490">
        <w:tc>
          <w:tcPr>
            <w:tcW w:w="915" w:type="dxa"/>
            <w:vAlign w:val="center"/>
          </w:tcPr>
          <w:p w14:paraId="6383EF75" w14:textId="1AC0311C" w:rsidR="007B4D54" w:rsidRDefault="007B4D54" w:rsidP="007B4D54">
            <w:pPr>
              <w:jc w:val="center"/>
            </w:pPr>
            <w:r>
              <w:t>12.2</w:t>
            </w:r>
          </w:p>
        </w:tc>
        <w:tc>
          <w:tcPr>
            <w:tcW w:w="2160" w:type="dxa"/>
          </w:tcPr>
          <w:p w14:paraId="16B8C876" w14:textId="1C63B782" w:rsidR="007B4D54" w:rsidRDefault="007B4D54" w:rsidP="007B4D54">
            <w:pPr>
              <w:jc w:val="center"/>
            </w:pPr>
            <w:r>
              <w:t>11/14</w:t>
            </w:r>
          </w:p>
        </w:tc>
        <w:tc>
          <w:tcPr>
            <w:tcW w:w="2962" w:type="dxa"/>
          </w:tcPr>
          <w:p w14:paraId="382D922E" w14:textId="3FA52816" w:rsidR="004B22D2" w:rsidRPr="004B22D2" w:rsidRDefault="004B22D2" w:rsidP="007B4D54">
            <w:pPr>
              <w:rPr>
                <w:ins w:id="6" w:author="Microsoft Office User" w:date="2018-10-15T22:43:00Z"/>
                <w:b/>
                <w:rPrChange w:id="7" w:author="Microsoft Office User" w:date="2018-10-15T22:44:00Z">
                  <w:rPr>
                    <w:ins w:id="8" w:author="Microsoft Office User" w:date="2018-10-15T22:43:00Z"/>
                  </w:rPr>
                </w:rPrChange>
              </w:rPr>
            </w:pPr>
            <w:ins w:id="9" w:author="Microsoft Office User" w:date="2018-10-15T22:44:00Z">
              <w:r w:rsidRPr="004B22D2">
                <w:rPr>
                  <w:b/>
                  <w:highlight w:val="yellow"/>
                  <w:rPrChange w:id="10" w:author="Microsoft Office User" w:date="2018-10-15T22:44:00Z">
                    <w:rPr/>
                  </w:rPrChange>
                </w:rPr>
                <w:t>Homework 4 due</w:t>
              </w:r>
            </w:ins>
          </w:p>
          <w:p w14:paraId="57864A79" w14:textId="330A961D" w:rsidR="007B4D54" w:rsidRPr="00943D24" w:rsidRDefault="007B4D54" w:rsidP="007B4D54">
            <w:r w:rsidRPr="00943D24">
              <w:t>Audience design and common ground in production</w:t>
            </w:r>
          </w:p>
        </w:tc>
        <w:tc>
          <w:tcPr>
            <w:tcW w:w="2683" w:type="dxa"/>
          </w:tcPr>
          <w:p w14:paraId="1826450D" w14:textId="77777777" w:rsidR="007B4D54" w:rsidRDefault="007B4D54" w:rsidP="007B4D54">
            <w:r>
              <w:t xml:space="preserve">Heller, </w:t>
            </w:r>
            <w:proofErr w:type="spellStart"/>
            <w:r>
              <w:t>Grodner</w:t>
            </w:r>
            <w:proofErr w:type="spellEnd"/>
            <w:r>
              <w:t xml:space="preserve">, &amp; </w:t>
            </w:r>
            <w:proofErr w:type="spellStart"/>
            <w:r>
              <w:t>Tanenhaus</w:t>
            </w:r>
            <w:proofErr w:type="spellEnd"/>
            <w:r>
              <w:t xml:space="preserve"> (2008)</w:t>
            </w:r>
          </w:p>
          <w:p w14:paraId="55E3DE2B" w14:textId="064BA36E" w:rsidR="007B4D54" w:rsidRDefault="007B4D54" w:rsidP="007B4D54"/>
        </w:tc>
      </w:tr>
      <w:tr w:rsidR="007B4D54" w14:paraId="46508AE4" w14:textId="77777777" w:rsidTr="007E1490">
        <w:tc>
          <w:tcPr>
            <w:tcW w:w="915" w:type="dxa"/>
            <w:vAlign w:val="center"/>
          </w:tcPr>
          <w:p w14:paraId="563A8BCC" w14:textId="5A28B7BE" w:rsidR="007B4D54" w:rsidRDefault="007B4D54" w:rsidP="007B4D54">
            <w:pPr>
              <w:jc w:val="center"/>
            </w:pPr>
            <w:r>
              <w:t>13.1</w:t>
            </w:r>
          </w:p>
        </w:tc>
        <w:tc>
          <w:tcPr>
            <w:tcW w:w="2160" w:type="dxa"/>
          </w:tcPr>
          <w:p w14:paraId="7463AD01" w14:textId="08C5D53C" w:rsidR="007B4D54" w:rsidRDefault="007B4D54" w:rsidP="007B4D54">
            <w:pPr>
              <w:jc w:val="center"/>
            </w:pPr>
            <w:r>
              <w:t>11/19</w:t>
            </w:r>
          </w:p>
        </w:tc>
        <w:tc>
          <w:tcPr>
            <w:tcW w:w="2962" w:type="dxa"/>
          </w:tcPr>
          <w:p w14:paraId="5DA370BB" w14:textId="77777777" w:rsidR="007B4D54" w:rsidRDefault="007B4D54" w:rsidP="007B4D54">
            <w:r>
              <w:t>First language acquisition</w:t>
            </w:r>
          </w:p>
          <w:p w14:paraId="1F11F464" w14:textId="08D2C485" w:rsidR="007B4D54" w:rsidRPr="00A655D3" w:rsidRDefault="007B4D54" w:rsidP="007B4D54">
            <w:pPr>
              <w:rPr>
                <w:b/>
              </w:rPr>
            </w:pPr>
          </w:p>
        </w:tc>
        <w:tc>
          <w:tcPr>
            <w:tcW w:w="2683" w:type="dxa"/>
          </w:tcPr>
          <w:p w14:paraId="0ED96DA8" w14:textId="56AE01AF" w:rsidR="007B4D54" w:rsidRDefault="007B4D54" w:rsidP="007B4D54">
            <w:r>
              <w:t>Ch. 4. p. 104 – 114, 119 - 124</w:t>
            </w:r>
          </w:p>
        </w:tc>
      </w:tr>
      <w:tr w:rsidR="007B4D54" w14:paraId="0BEDFD71" w14:textId="77777777" w:rsidTr="007E1490">
        <w:tc>
          <w:tcPr>
            <w:tcW w:w="915" w:type="dxa"/>
            <w:vAlign w:val="center"/>
          </w:tcPr>
          <w:p w14:paraId="1AED23E6" w14:textId="671DD32E" w:rsidR="007B4D54" w:rsidRDefault="007B4D54" w:rsidP="007B4D54">
            <w:pPr>
              <w:jc w:val="center"/>
            </w:pPr>
            <w:r>
              <w:rPr>
                <w:rFonts w:hint="eastAsia"/>
              </w:rPr>
              <w:t>13.2</w:t>
            </w:r>
          </w:p>
        </w:tc>
        <w:tc>
          <w:tcPr>
            <w:tcW w:w="2160" w:type="dxa"/>
          </w:tcPr>
          <w:p w14:paraId="6FA002CD" w14:textId="00ECB3BB" w:rsidR="007B4D54" w:rsidRDefault="007B4D54" w:rsidP="007B4D54">
            <w:pPr>
              <w:jc w:val="center"/>
            </w:pPr>
            <w:r>
              <w:t>11/21 Thanksgiving break</w:t>
            </w:r>
          </w:p>
        </w:tc>
        <w:tc>
          <w:tcPr>
            <w:tcW w:w="2962" w:type="dxa"/>
          </w:tcPr>
          <w:p w14:paraId="1686E495" w14:textId="20952ADD" w:rsidR="007B4D54" w:rsidRDefault="007B4D54" w:rsidP="007B4D54"/>
        </w:tc>
        <w:tc>
          <w:tcPr>
            <w:tcW w:w="2683" w:type="dxa"/>
          </w:tcPr>
          <w:p w14:paraId="4FFBDA2E" w14:textId="09FF420A" w:rsidR="007B4D54" w:rsidRDefault="007B4D54" w:rsidP="007B4D54"/>
        </w:tc>
      </w:tr>
      <w:tr w:rsidR="007B4D54" w14:paraId="1D8F2048" w14:textId="77777777" w:rsidTr="007E1490">
        <w:tc>
          <w:tcPr>
            <w:tcW w:w="915" w:type="dxa"/>
            <w:vAlign w:val="center"/>
          </w:tcPr>
          <w:p w14:paraId="44208CA7" w14:textId="7E3B7FC5" w:rsidR="007B4D54" w:rsidRDefault="007B4D54" w:rsidP="007B4D54">
            <w:pPr>
              <w:jc w:val="center"/>
            </w:pPr>
            <w:r>
              <w:rPr>
                <w:rFonts w:hint="eastAsia"/>
              </w:rPr>
              <w:t>14.1</w:t>
            </w:r>
          </w:p>
        </w:tc>
        <w:tc>
          <w:tcPr>
            <w:tcW w:w="2160" w:type="dxa"/>
          </w:tcPr>
          <w:p w14:paraId="38F8E540" w14:textId="32AFDFED" w:rsidR="007B4D54" w:rsidRDefault="007B4D54" w:rsidP="007B4D54">
            <w:pPr>
              <w:jc w:val="center"/>
            </w:pPr>
            <w:r>
              <w:t>11/26</w:t>
            </w:r>
          </w:p>
        </w:tc>
        <w:tc>
          <w:tcPr>
            <w:tcW w:w="2962" w:type="dxa"/>
          </w:tcPr>
          <w:p w14:paraId="068FA8A4" w14:textId="77777777" w:rsidR="007B4D54" w:rsidRDefault="007B4D54" w:rsidP="007B4D54">
            <w:r>
              <w:t>First language acquisition</w:t>
            </w:r>
          </w:p>
          <w:p w14:paraId="2FC0A9C7" w14:textId="53C49A0F" w:rsidR="007B4D54" w:rsidRPr="009F71D4" w:rsidRDefault="007B4D54" w:rsidP="007B4D54">
            <w:pPr>
              <w:rPr>
                <w:b/>
              </w:rPr>
            </w:pPr>
          </w:p>
        </w:tc>
        <w:tc>
          <w:tcPr>
            <w:tcW w:w="2683" w:type="dxa"/>
          </w:tcPr>
          <w:p w14:paraId="0D3DF93C" w14:textId="41F4FB31" w:rsidR="007B4D54" w:rsidRDefault="007B4D54" w:rsidP="007B4D54">
            <w:r>
              <w:t>Ch. 4. p. 125 – 128, 136 – 143, Ch. 3. p. 78 - 83</w:t>
            </w:r>
          </w:p>
        </w:tc>
      </w:tr>
      <w:tr w:rsidR="007B4D54" w14:paraId="049CE34C" w14:textId="77777777" w:rsidTr="007E1490">
        <w:tc>
          <w:tcPr>
            <w:tcW w:w="915" w:type="dxa"/>
            <w:vAlign w:val="center"/>
          </w:tcPr>
          <w:p w14:paraId="16D62773" w14:textId="4BA1B6A1" w:rsidR="007B4D54" w:rsidRDefault="007B4D54" w:rsidP="007B4D54">
            <w:pPr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14:paraId="1F0137F4" w14:textId="40023692" w:rsidR="007B4D54" w:rsidRDefault="007B4D54" w:rsidP="007B4D54">
            <w:pPr>
              <w:jc w:val="center"/>
            </w:pPr>
            <w:r>
              <w:t>11/28</w:t>
            </w:r>
          </w:p>
        </w:tc>
        <w:tc>
          <w:tcPr>
            <w:tcW w:w="2962" w:type="dxa"/>
          </w:tcPr>
          <w:p w14:paraId="0F33B39B" w14:textId="17C22622" w:rsidR="007B4D54" w:rsidRPr="00256E02" w:rsidRDefault="007B4D54" w:rsidP="007B4D54">
            <w:pPr>
              <w:rPr>
                <w:b/>
              </w:rPr>
            </w:pPr>
            <w:r w:rsidRPr="00256E02">
              <w:rPr>
                <w:rFonts w:hint="eastAsia"/>
                <w:b/>
              </w:rPr>
              <w:t xml:space="preserve">Quiz </w:t>
            </w:r>
            <w:r w:rsidRPr="00256E02">
              <w:rPr>
                <w:b/>
              </w:rPr>
              <w:t>4</w:t>
            </w:r>
          </w:p>
          <w:p w14:paraId="30B43095" w14:textId="1BC9E77F" w:rsidR="007B4D54" w:rsidRDefault="007B4D54" w:rsidP="007B4D54">
            <w:r>
              <w:t>Cognitive processes and second language acquisition</w:t>
            </w:r>
          </w:p>
        </w:tc>
        <w:tc>
          <w:tcPr>
            <w:tcW w:w="2683" w:type="dxa"/>
          </w:tcPr>
          <w:p w14:paraId="44156A54" w14:textId="4876A1A1" w:rsidR="007B4D54" w:rsidRDefault="007B4D54" w:rsidP="007B4D54">
            <w:r>
              <w:t>Ch. 5. p. 153 – 159, Ch. 15. p. 460 – 463, 468 - 472</w:t>
            </w:r>
          </w:p>
        </w:tc>
      </w:tr>
      <w:tr w:rsidR="007B4D54" w14:paraId="6E1283D3" w14:textId="77777777" w:rsidTr="007E1490">
        <w:tc>
          <w:tcPr>
            <w:tcW w:w="915" w:type="dxa"/>
            <w:vAlign w:val="center"/>
          </w:tcPr>
          <w:p w14:paraId="11C898BA" w14:textId="15E82751" w:rsidR="007B4D54" w:rsidRDefault="007B4D54" w:rsidP="007B4D54">
            <w:pPr>
              <w:jc w:val="center"/>
            </w:pPr>
            <w:r>
              <w:t>15.1</w:t>
            </w:r>
          </w:p>
        </w:tc>
        <w:tc>
          <w:tcPr>
            <w:tcW w:w="2160" w:type="dxa"/>
          </w:tcPr>
          <w:p w14:paraId="12451795" w14:textId="156F5AAC" w:rsidR="007B4D54" w:rsidRDefault="007B4D54" w:rsidP="007B4D54">
            <w:pPr>
              <w:jc w:val="center"/>
            </w:pPr>
            <w:r>
              <w:t>12/3</w:t>
            </w:r>
          </w:p>
        </w:tc>
        <w:tc>
          <w:tcPr>
            <w:tcW w:w="2962" w:type="dxa"/>
          </w:tcPr>
          <w:p w14:paraId="568FAED2" w14:textId="61B67BDD" w:rsidR="007B4D54" w:rsidRPr="00FC71CA" w:rsidRDefault="007B4D54" w:rsidP="007B4D54">
            <w:r>
              <w:t>Individual differences in second language acquisition</w:t>
            </w:r>
          </w:p>
        </w:tc>
        <w:tc>
          <w:tcPr>
            <w:tcW w:w="2683" w:type="dxa"/>
          </w:tcPr>
          <w:p w14:paraId="61329F34" w14:textId="5737F5A5" w:rsidR="007B4D54" w:rsidRDefault="007B4D54" w:rsidP="007B4D54">
            <w:r>
              <w:t>Darcy, Park &amp; Yang (2015)</w:t>
            </w:r>
          </w:p>
        </w:tc>
      </w:tr>
      <w:tr w:rsidR="007B4D54" w14:paraId="041D3B91" w14:textId="77777777" w:rsidTr="007E1490">
        <w:tc>
          <w:tcPr>
            <w:tcW w:w="915" w:type="dxa"/>
            <w:vAlign w:val="center"/>
          </w:tcPr>
          <w:p w14:paraId="58476AFE" w14:textId="06390653" w:rsidR="007B4D54" w:rsidRDefault="007B4D54" w:rsidP="007B4D54">
            <w:pPr>
              <w:jc w:val="center"/>
            </w:pPr>
            <w:r>
              <w:t>15.2</w:t>
            </w:r>
          </w:p>
        </w:tc>
        <w:tc>
          <w:tcPr>
            <w:tcW w:w="2160" w:type="dxa"/>
          </w:tcPr>
          <w:p w14:paraId="2EF630E7" w14:textId="0CD11FF6" w:rsidR="007B4D54" w:rsidRPr="00252C78" w:rsidRDefault="007B4D54" w:rsidP="007B4D54">
            <w:pPr>
              <w:jc w:val="center"/>
            </w:pPr>
            <w:r w:rsidRPr="00252C78">
              <w:t>12/5</w:t>
            </w:r>
          </w:p>
        </w:tc>
        <w:tc>
          <w:tcPr>
            <w:tcW w:w="2962" w:type="dxa"/>
          </w:tcPr>
          <w:p w14:paraId="46E068BE" w14:textId="79CDDF23" w:rsidR="007B4D54" w:rsidRDefault="007B4D54" w:rsidP="007B4D54">
            <w:r>
              <w:t>Brain and language</w:t>
            </w:r>
          </w:p>
        </w:tc>
        <w:tc>
          <w:tcPr>
            <w:tcW w:w="2683" w:type="dxa"/>
          </w:tcPr>
          <w:p w14:paraId="613FBBFC" w14:textId="77777777" w:rsidR="007B4D54" w:rsidRDefault="007B4D54" w:rsidP="007B4D54">
            <w:r>
              <w:t xml:space="preserve">Ch. </w:t>
            </w:r>
            <w:r>
              <w:rPr>
                <w:rFonts w:hint="eastAsia"/>
              </w:rPr>
              <w:t>3</w:t>
            </w:r>
            <w:r>
              <w:t xml:space="preserve">. p. </w:t>
            </w:r>
            <w:r>
              <w:rPr>
                <w:rFonts w:hint="eastAsia"/>
              </w:rPr>
              <w:t>67</w:t>
            </w:r>
            <w:r>
              <w:t xml:space="preserve"> (Biological basis) – 77</w:t>
            </w:r>
          </w:p>
          <w:p w14:paraId="2A1F0C07" w14:textId="212C316E" w:rsidR="007B4D54" w:rsidRDefault="007B4D54" w:rsidP="007B4D54">
            <w:r>
              <w:t xml:space="preserve">Supplemental readings </w:t>
            </w:r>
          </w:p>
        </w:tc>
      </w:tr>
      <w:tr w:rsidR="007B4D54" w14:paraId="14061FDF" w14:textId="77777777" w:rsidTr="007E1490">
        <w:tc>
          <w:tcPr>
            <w:tcW w:w="915" w:type="dxa"/>
            <w:vAlign w:val="center"/>
          </w:tcPr>
          <w:p w14:paraId="7082E70A" w14:textId="392AB6B1" w:rsidR="007B4D54" w:rsidRDefault="007B4D54" w:rsidP="007B4D54">
            <w:pPr>
              <w:jc w:val="center"/>
            </w:pPr>
            <w:r>
              <w:t>16.1</w:t>
            </w:r>
          </w:p>
        </w:tc>
        <w:tc>
          <w:tcPr>
            <w:tcW w:w="2160" w:type="dxa"/>
          </w:tcPr>
          <w:p w14:paraId="74D1318C" w14:textId="24D65F69" w:rsidR="007B4D54" w:rsidRDefault="007B4D54" w:rsidP="007B4D54">
            <w:pPr>
              <w:jc w:val="center"/>
            </w:pPr>
            <w:r>
              <w:t>12/10</w:t>
            </w:r>
          </w:p>
        </w:tc>
        <w:tc>
          <w:tcPr>
            <w:tcW w:w="2962" w:type="dxa"/>
          </w:tcPr>
          <w:p w14:paraId="68E661C4" w14:textId="41D9D333" w:rsidR="007B4D54" w:rsidRPr="001A217A" w:rsidRDefault="007B4D54" w:rsidP="007B4D54">
            <w:r>
              <w:t>Brain and language</w:t>
            </w:r>
          </w:p>
        </w:tc>
        <w:tc>
          <w:tcPr>
            <w:tcW w:w="2683" w:type="dxa"/>
          </w:tcPr>
          <w:p w14:paraId="69419536" w14:textId="0E3A90D0" w:rsidR="007B4D54" w:rsidRDefault="007B4D54" w:rsidP="007B4D54">
            <w:r>
              <w:t>Supplemental readings</w:t>
            </w:r>
          </w:p>
        </w:tc>
      </w:tr>
      <w:tr w:rsidR="007B4D54" w14:paraId="4AA9664C" w14:textId="77777777" w:rsidTr="007E1490">
        <w:tc>
          <w:tcPr>
            <w:tcW w:w="915" w:type="dxa"/>
            <w:vAlign w:val="center"/>
          </w:tcPr>
          <w:p w14:paraId="3C8FBFB9" w14:textId="0EA4E01D" w:rsidR="007B4D54" w:rsidRDefault="007B4D54" w:rsidP="007B4D54">
            <w:pPr>
              <w:jc w:val="center"/>
            </w:pPr>
            <w:r>
              <w:t>16.2</w:t>
            </w:r>
          </w:p>
        </w:tc>
        <w:tc>
          <w:tcPr>
            <w:tcW w:w="2160" w:type="dxa"/>
          </w:tcPr>
          <w:p w14:paraId="3791FC87" w14:textId="5DF15144" w:rsidR="007B4D54" w:rsidRPr="00252C78" w:rsidRDefault="007B4D54" w:rsidP="007B4D54">
            <w:pPr>
              <w:jc w:val="center"/>
            </w:pPr>
            <w:r w:rsidRPr="00252C78">
              <w:t>12/12</w:t>
            </w:r>
          </w:p>
        </w:tc>
        <w:tc>
          <w:tcPr>
            <w:tcW w:w="2962" w:type="dxa"/>
          </w:tcPr>
          <w:p w14:paraId="71BB010F" w14:textId="755A130A" w:rsidR="007B4D54" w:rsidRPr="00FC24FC" w:rsidRDefault="007B4D54" w:rsidP="007B4D54">
            <w:r>
              <w:t>Aphasia</w:t>
            </w:r>
          </w:p>
        </w:tc>
        <w:tc>
          <w:tcPr>
            <w:tcW w:w="2683" w:type="dxa"/>
          </w:tcPr>
          <w:p w14:paraId="2E248906" w14:textId="082F040B" w:rsidR="007B4D54" w:rsidRDefault="007B4D54" w:rsidP="007B4D54">
            <w:r>
              <w:t>Ch. 13. p. 433-445</w:t>
            </w:r>
          </w:p>
        </w:tc>
      </w:tr>
      <w:tr w:rsidR="007B4D54" w14:paraId="6841837D" w14:textId="77777777" w:rsidTr="007E1490">
        <w:tc>
          <w:tcPr>
            <w:tcW w:w="915" w:type="dxa"/>
            <w:vAlign w:val="center"/>
          </w:tcPr>
          <w:p w14:paraId="5744C308" w14:textId="77777777" w:rsidR="007B4D54" w:rsidRDefault="007B4D54" w:rsidP="007B4D54">
            <w:pPr>
              <w:jc w:val="center"/>
            </w:pPr>
          </w:p>
        </w:tc>
        <w:tc>
          <w:tcPr>
            <w:tcW w:w="2160" w:type="dxa"/>
          </w:tcPr>
          <w:p w14:paraId="03FAE2B3" w14:textId="0C504625" w:rsidR="007B4D54" w:rsidRPr="009F71D4" w:rsidRDefault="00C220BB" w:rsidP="007B4D54">
            <w:pPr>
              <w:jc w:val="center"/>
              <w:rPr>
                <w:b/>
              </w:rPr>
            </w:pPr>
            <w:r>
              <w:rPr>
                <w:b/>
              </w:rPr>
              <w:t>12/17</w:t>
            </w:r>
            <w:ins w:id="11" w:author="Microsoft Office User" w:date="2018-10-15T22:47:00Z">
              <w:r w:rsidR="004B22D2">
                <w:rPr>
                  <w:b/>
                </w:rPr>
                <w:t xml:space="preserve"> 4pm</w:t>
              </w:r>
            </w:ins>
          </w:p>
        </w:tc>
        <w:tc>
          <w:tcPr>
            <w:tcW w:w="2962" w:type="dxa"/>
          </w:tcPr>
          <w:p w14:paraId="4AD7A9DE" w14:textId="7BFEFA8C" w:rsidR="007B4D54" w:rsidRPr="009F71D4" w:rsidRDefault="007B4D54" w:rsidP="007B4D54">
            <w:pPr>
              <w:rPr>
                <w:b/>
              </w:rPr>
            </w:pPr>
            <w:r w:rsidRPr="009F71D4">
              <w:rPr>
                <w:b/>
              </w:rPr>
              <w:t>Final Exam</w:t>
            </w:r>
          </w:p>
        </w:tc>
        <w:tc>
          <w:tcPr>
            <w:tcW w:w="2683" w:type="dxa"/>
          </w:tcPr>
          <w:p w14:paraId="4E9C965E" w14:textId="77777777" w:rsidR="007B4D54" w:rsidRDefault="007B4D54" w:rsidP="007B4D54"/>
        </w:tc>
      </w:tr>
    </w:tbl>
    <w:p w14:paraId="2B2A0C5F" w14:textId="77777777" w:rsidR="00D94042" w:rsidRPr="00007132" w:rsidRDefault="00D80268" w:rsidP="001C0A03">
      <w:pPr>
        <w:spacing w:line="240" w:lineRule="auto"/>
        <w:rPr>
          <w:u w:val="single"/>
        </w:rPr>
      </w:pPr>
      <w:r w:rsidRPr="00007132">
        <w:rPr>
          <w:u w:val="single"/>
        </w:rPr>
        <w:t xml:space="preserve"> </w:t>
      </w:r>
    </w:p>
    <w:sectPr w:rsidR="00D94042" w:rsidRPr="00007132" w:rsidSect="008C6A82">
      <w:headerReference w:type="default" r:id="rId14"/>
      <w:pgSz w:w="12240" w:h="15840"/>
      <w:pgMar w:top="135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B5EAB" w14:textId="77777777" w:rsidR="00C567EC" w:rsidRDefault="00C567EC" w:rsidP="001A3692">
      <w:pPr>
        <w:spacing w:after="0" w:line="240" w:lineRule="auto"/>
      </w:pPr>
      <w:r>
        <w:separator/>
      </w:r>
    </w:p>
  </w:endnote>
  <w:endnote w:type="continuationSeparator" w:id="0">
    <w:p w14:paraId="5C0A361B" w14:textId="77777777" w:rsidR="00C567EC" w:rsidRDefault="00C567EC" w:rsidP="001A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83AE3" w14:textId="77777777" w:rsidR="00C567EC" w:rsidRDefault="00C567EC" w:rsidP="001A3692">
      <w:pPr>
        <w:spacing w:after="0" w:line="240" w:lineRule="auto"/>
      </w:pPr>
      <w:r>
        <w:separator/>
      </w:r>
    </w:p>
  </w:footnote>
  <w:footnote w:type="continuationSeparator" w:id="0">
    <w:p w14:paraId="4D0559D7" w14:textId="77777777" w:rsidR="00C567EC" w:rsidRDefault="00C567EC" w:rsidP="001A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79DCA" w14:textId="1830284A" w:rsidR="00B9548C" w:rsidRDefault="00B9548C" w:rsidP="008C6A82">
    <w:pPr>
      <w:pStyle w:val="Header"/>
    </w:pPr>
    <w:r>
      <w:tab/>
      <w:t xml:space="preserve"> </w:t>
    </w:r>
    <w:sdt>
      <w:sdtPr>
        <w:id w:val="-4042912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91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77D3543" w14:textId="77777777" w:rsidR="00B9548C" w:rsidRDefault="00B95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22B0"/>
    <w:multiLevelType w:val="hybridMultilevel"/>
    <w:tmpl w:val="CA18710E"/>
    <w:lvl w:ilvl="0" w:tplc="B2D057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874A7"/>
    <w:multiLevelType w:val="hybridMultilevel"/>
    <w:tmpl w:val="5EE4E1FE"/>
    <w:lvl w:ilvl="0" w:tplc="5FB64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045C6"/>
    <w:multiLevelType w:val="hybridMultilevel"/>
    <w:tmpl w:val="C09A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F"/>
    <w:rsid w:val="00007132"/>
    <w:rsid w:val="000164E4"/>
    <w:rsid w:val="00020C8A"/>
    <w:rsid w:val="00034CB4"/>
    <w:rsid w:val="00042252"/>
    <w:rsid w:val="000552B7"/>
    <w:rsid w:val="00067F28"/>
    <w:rsid w:val="000701FA"/>
    <w:rsid w:val="00071746"/>
    <w:rsid w:val="00086EC5"/>
    <w:rsid w:val="00091D1E"/>
    <w:rsid w:val="000A28B3"/>
    <w:rsid w:val="000B6D68"/>
    <w:rsid w:val="000D3944"/>
    <w:rsid w:val="001029E9"/>
    <w:rsid w:val="00106492"/>
    <w:rsid w:val="00110331"/>
    <w:rsid w:val="001323E9"/>
    <w:rsid w:val="00132B3F"/>
    <w:rsid w:val="00134643"/>
    <w:rsid w:val="0014369C"/>
    <w:rsid w:val="00146915"/>
    <w:rsid w:val="0015281A"/>
    <w:rsid w:val="00157B46"/>
    <w:rsid w:val="001670B4"/>
    <w:rsid w:val="00171D47"/>
    <w:rsid w:val="001833CF"/>
    <w:rsid w:val="00197A0B"/>
    <w:rsid w:val="001A0899"/>
    <w:rsid w:val="001A217A"/>
    <w:rsid w:val="001A3692"/>
    <w:rsid w:val="001B2F70"/>
    <w:rsid w:val="001B6A87"/>
    <w:rsid w:val="001C0A03"/>
    <w:rsid w:val="001C1D59"/>
    <w:rsid w:val="001D4CF1"/>
    <w:rsid w:val="001D6D27"/>
    <w:rsid w:val="001E1D46"/>
    <w:rsid w:val="001F2A4F"/>
    <w:rsid w:val="00201D1B"/>
    <w:rsid w:val="00204576"/>
    <w:rsid w:val="00232B6B"/>
    <w:rsid w:val="00244D62"/>
    <w:rsid w:val="0025126F"/>
    <w:rsid w:val="00252C78"/>
    <w:rsid w:val="00256E02"/>
    <w:rsid w:val="0028652D"/>
    <w:rsid w:val="002A11B4"/>
    <w:rsid w:val="002A1945"/>
    <w:rsid w:val="002B3222"/>
    <w:rsid w:val="002C5467"/>
    <w:rsid w:val="002C55A0"/>
    <w:rsid w:val="002D2C99"/>
    <w:rsid w:val="002D722D"/>
    <w:rsid w:val="002D7A20"/>
    <w:rsid w:val="002E0404"/>
    <w:rsid w:val="002F708D"/>
    <w:rsid w:val="003059F0"/>
    <w:rsid w:val="0031525A"/>
    <w:rsid w:val="003352EF"/>
    <w:rsid w:val="003455FA"/>
    <w:rsid w:val="00351346"/>
    <w:rsid w:val="00353C74"/>
    <w:rsid w:val="0036118A"/>
    <w:rsid w:val="0036559E"/>
    <w:rsid w:val="0037026B"/>
    <w:rsid w:val="003904EE"/>
    <w:rsid w:val="00391DCA"/>
    <w:rsid w:val="00391E9B"/>
    <w:rsid w:val="00394FF2"/>
    <w:rsid w:val="00395B49"/>
    <w:rsid w:val="003C2C19"/>
    <w:rsid w:val="003C34DF"/>
    <w:rsid w:val="00400151"/>
    <w:rsid w:val="004013E3"/>
    <w:rsid w:val="0040716F"/>
    <w:rsid w:val="004325FE"/>
    <w:rsid w:val="004611CE"/>
    <w:rsid w:val="00481DE1"/>
    <w:rsid w:val="00490E98"/>
    <w:rsid w:val="00492CB5"/>
    <w:rsid w:val="00493151"/>
    <w:rsid w:val="004962F4"/>
    <w:rsid w:val="004B0A59"/>
    <w:rsid w:val="004B22D2"/>
    <w:rsid w:val="004C0D9A"/>
    <w:rsid w:val="004C3F9C"/>
    <w:rsid w:val="004C5220"/>
    <w:rsid w:val="004D032C"/>
    <w:rsid w:val="004E38C0"/>
    <w:rsid w:val="004E5B9B"/>
    <w:rsid w:val="004F2464"/>
    <w:rsid w:val="0052760D"/>
    <w:rsid w:val="00527ECB"/>
    <w:rsid w:val="005344A4"/>
    <w:rsid w:val="005365D1"/>
    <w:rsid w:val="005378FE"/>
    <w:rsid w:val="00542BEB"/>
    <w:rsid w:val="0054426A"/>
    <w:rsid w:val="005525C2"/>
    <w:rsid w:val="0055539E"/>
    <w:rsid w:val="005808FA"/>
    <w:rsid w:val="00581575"/>
    <w:rsid w:val="0059770A"/>
    <w:rsid w:val="005C0430"/>
    <w:rsid w:val="005C29AC"/>
    <w:rsid w:val="005C42FC"/>
    <w:rsid w:val="005C7AE9"/>
    <w:rsid w:val="005C7B0A"/>
    <w:rsid w:val="005D61ED"/>
    <w:rsid w:val="005E1226"/>
    <w:rsid w:val="005E47ED"/>
    <w:rsid w:val="005E5E3C"/>
    <w:rsid w:val="005F6C7F"/>
    <w:rsid w:val="006220C3"/>
    <w:rsid w:val="00637B63"/>
    <w:rsid w:val="00666BF5"/>
    <w:rsid w:val="00667E01"/>
    <w:rsid w:val="0069727E"/>
    <w:rsid w:val="00697BA8"/>
    <w:rsid w:val="006A0D7C"/>
    <w:rsid w:val="006A424C"/>
    <w:rsid w:val="006C048F"/>
    <w:rsid w:val="006C1B2A"/>
    <w:rsid w:val="006C5365"/>
    <w:rsid w:val="006D359C"/>
    <w:rsid w:val="006E1EBA"/>
    <w:rsid w:val="006E413F"/>
    <w:rsid w:val="006F4AB9"/>
    <w:rsid w:val="00706D5A"/>
    <w:rsid w:val="00734711"/>
    <w:rsid w:val="00742DD1"/>
    <w:rsid w:val="00743780"/>
    <w:rsid w:val="00744AE8"/>
    <w:rsid w:val="007511E7"/>
    <w:rsid w:val="00755980"/>
    <w:rsid w:val="00766CC3"/>
    <w:rsid w:val="00776A01"/>
    <w:rsid w:val="0079063B"/>
    <w:rsid w:val="00793AD2"/>
    <w:rsid w:val="007B4D54"/>
    <w:rsid w:val="007B5F7A"/>
    <w:rsid w:val="007D08C9"/>
    <w:rsid w:val="007D357C"/>
    <w:rsid w:val="007E1490"/>
    <w:rsid w:val="007E4720"/>
    <w:rsid w:val="007F07E4"/>
    <w:rsid w:val="007F0D9C"/>
    <w:rsid w:val="007F0F4B"/>
    <w:rsid w:val="007F23A8"/>
    <w:rsid w:val="007F4FF7"/>
    <w:rsid w:val="00821EFE"/>
    <w:rsid w:val="0082466C"/>
    <w:rsid w:val="0082676F"/>
    <w:rsid w:val="00846ED3"/>
    <w:rsid w:val="00857772"/>
    <w:rsid w:val="0086415E"/>
    <w:rsid w:val="00874029"/>
    <w:rsid w:val="00874B63"/>
    <w:rsid w:val="00882637"/>
    <w:rsid w:val="00887518"/>
    <w:rsid w:val="008A1EDF"/>
    <w:rsid w:val="008A34F0"/>
    <w:rsid w:val="008A3A3B"/>
    <w:rsid w:val="008C44CF"/>
    <w:rsid w:val="008C6A82"/>
    <w:rsid w:val="008E4332"/>
    <w:rsid w:val="008F5263"/>
    <w:rsid w:val="008F7B0B"/>
    <w:rsid w:val="00905320"/>
    <w:rsid w:val="009308D4"/>
    <w:rsid w:val="00942ADE"/>
    <w:rsid w:val="00943D24"/>
    <w:rsid w:val="009505E8"/>
    <w:rsid w:val="00951F9B"/>
    <w:rsid w:val="00962FE8"/>
    <w:rsid w:val="00967BE5"/>
    <w:rsid w:val="00971C0F"/>
    <w:rsid w:val="00983FD9"/>
    <w:rsid w:val="009851CD"/>
    <w:rsid w:val="00990FB3"/>
    <w:rsid w:val="0099760C"/>
    <w:rsid w:val="009A009A"/>
    <w:rsid w:val="009A50FE"/>
    <w:rsid w:val="009D0ED9"/>
    <w:rsid w:val="009E0290"/>
    <w:rsid w:val="009F71D4"/>
    <w:rsid w:val="00A07FA3"/>
    <w:rsid w:val="00A23C6E"/>
    <w:rsid w:val="00A371A1"/>
    <w:rsid w:val="00A40906"/>
    <w:rsid w:val="00A459EB"/>
    <w:rsid w:val="00A4617D"/>
    <w:rsid w:val="00A47349"/>
    <w:rsid w:val="00A655D3"/>
    <w:rsid w:val="00A76241"/>
    <w:rsid w:val="00A76451"/>
    <w:rsid w:val="00A82888"/>
    <w:rsid w:val="00A82ADE"/>
    <w:rsid w:val="00A96002"/>
    <w:rsid w:val="00AC7567"/>
    <w:rsid w:val="00AD2B04"/>
    <w:rsid w:val="00AD45BA"/>
    <w:rsid w:val="00AF518B"/>
    <w:rsid w:val="00B101D4"/>
    <w:rsid w:val="00B12562"/>
    <w:rsid w:val="00B7797A"/>
    <w:rsid w:val="00B86365"/>
    <w:rsid w:val="00B9548C"/>
    <w:rsid w:val="00BC3E50"/>
    <w:rsid w:val="00BD72E3"/>
    <w:rsid w:val="00BE1C51"/>
    <w:rsid w:val="00BF7833"/>
    <w:rsid w:val="00C019E9"/>
    <w:rsid w:val="00C220BB"/>
    <w:rsid w:val="00C2510B"/>
    <w:rsid w:val="00C25179"/>
    <w:rsid w:val="00C26EB0"/>
    <w:rsid w:val="00C40736"/>
    <w:rsid w:val="00C5678F"/>
    <w:rsid w:val="00C567EC"/>
    <w:rsid w:val="00C63C0E"/>
    <w:rsid w:val="00C67879"/>
    <w:rsid w:val="00C70329"/>
    <w:rsid w:val="00C8331A"/>
    <w:rsid w:val="00C95091"/>
    <w:rsid w:val="00CA2958"/>
    <w:rsid w:val="00CB3919"/>
    <w:rsid w:val="00CC2985"/>
    <w:rsid w:val="00CC59CF"/>
    <w:rsid w:val="00CC7346"/>
    <w:rsid w:val="00CD1E4D"/>
    <w:rsid w:val="00CE1735"/>
    <w:rsid w:val="00CE73ED"/>
    <w:rsid w:val="00CF401D"/>
    <w:rsid w:val="00D1282A"/>
    <w:rsid w:val="00D13888"/>
    <w:rsid w:val="00D445CF"/>
    <w:rsid w:val="00D44797"/>
    <w:rsid w:val="00D71E0B"/>
    <w:rsid w:val="00D77F74"/>
    <w:rsid w:val="00D80268"/>
    <w:rsid w:val="00D82D4B"/>
    <w:rsid w:val="00D94042"/>
    <w:rsid w:val="00DA14BF"/>
    <w:rsid w:val="00DA177E"/>
    <w:rsid w:val="00DB01A9"/>
    <w:rsid w:val="00DB5E85"/>
    <w:rsid w:val="00DB6A18"/>
    <w:rsid w:val="00DC5FCB"/>
    <w:rsid w:val="00DD170F"/>
    <w:rsid w:val="00DD5676"/>
    <w:rsid w:val="00DF5136"/>
    <w:rsid w:val="00E03540"/>
    <w:rsid w:val="00E05A04"/>
    <w:rsid w:val="00E21A59"/>
    <w:rsid w:val="00E30E32"/>
    <w:rsid w:val="00E35F5F"/>
    <w:rsid w:val="00E422E5"/>
    <w:rsid w:val="00E44477"/>
    <w:rsid w:val="00E44FEA"/>
    <w:rsid w:val="00E76AC8"/>
    <w:rsid w:val="00E97950"/>
    <w:rsid w:val="00EA2A0C"/>
    <w:rsid w:val="00EA500A"/>
    <w:rsid w:val="00EA6884"/>
    <w:rsid w:val="00EB41A4"/>
    <w:rsid w:val="00EB4528"/>
    <w:rsid w:val="00EB7527"/>
    <w:rsid w:val="00EC19E9"/>
    <w:rsid w:val="00ED4813"/>
    <w:rsid w:val="00EE3938"/>
    <w:rsid w:val="00EF1251"/>
    <w:rsid w:val="00EF1322"/>
    <w:rsid w:val="00EF768F"/>
    <w:rsid w:val="00F22AEA"/>
    <w:rsid w:val="00F326E7"/>
    <w:rsid w:val="00F333F7"/>
    <w:rsid w:val="00F33963"/>
    <w:rsid w:val="00F36C1A"/>
    <w:rsid w:val="00F459A0"/>
    <w:rsid w:val="00F5773C"/>
    <w:rsid w:val="00F6143E"/>
    <w:rsid w:val="00F6462C"/>
    <w:rsid w:val="00F744A7"/>
    <w:rsid w:val="00F74AF3"/>
    <w:rsid w:val="00FC24FC"/>
    <w:rsid w:val="00FC4E16"/>
    <w:rsid w:val="00FC71CA"/>
    <w:rsid w:val="00FD5C65"/>
    <w:rsid w:val="00FD5EF7"/>
    <w:rsid w:val="00FF4BBE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A37670"/>
  <w15:docId w15:val="{5767EE3F-CE3F-B447-AFA3-116600CD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E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6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92"/>
  </w:style>
  <w:style w:type="paragraph" w:styleId="Footer">
    <w:name w:val="footer"/>
    <w:basedOn w:val="Normal"/>
    <w:link w:val="FooterChar"/>
    <w:uiPriority w:val="99"/>
    <w:unhideWhenUsed/>
    <w:rsid w:val="001A36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92"/>
  </w:style>
  <w:style w:type="paragraph" w:styleId="NormalWeb">
    <w:name w:val="Normal (Web)"/>
    <w:basedOn w:val="Normal"/>
    <w:uiPriority w:val="99"/>
    <w:semiHidden/>
    <w:unhideWhenUsed/>
    <w:rsid w:val="001C0A0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EF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C1B2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F70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7F23A8"/>
  </w:style>
  <w:style w:type="paragraph" w:styleId="BalloonText">
    <w:name w:val="Balloon Text"/>
    <w:basedOn w:val="Normal"/>
    <w:link w:val="BalloonTextChar"/>
    <w:uiPriority w:val="99"/>
    <w:semiHidden/>
    <w:unhideWhenUsed/>
    <w:rsid w:val="004B22D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D2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g-lin.yang@rochester.edu" TargetMode="External"/><Relationship Id="rId13" Type="http://schemas.openxmlformats.org/officeDocument/2006/relationships/hyperlink" Target="http://www.rochester.edu/college/hones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lanias@u.rochester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vieyto@u.rochester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trice@u.rochester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bushong@ur.rochester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EF1AB0-45B7-BC46-855E-47C1BAA8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Chung-Lin</dc:creator>
  <cp:lastModifiedBy>Microsoft Office User</cp:lastModifiedBy>
  <cp:revision>2</cp:revision>
  <dcterms:created xsi:type="dcterms:W3CDTF">2018-11-26T17:44:00Z</dcterms:created>
  <dcterms:modified xsi:type="dcterms:W3CDTF">2018-11-26T17:44:00Z</dcterms:modified>
</cp:coreProperties>
</file>